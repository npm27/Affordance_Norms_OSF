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085D" w:rsidRDefault="00E0085D">
      <w:pPr>
        <w:spacing w:after="0" w:line="480" w:lineRule="auto"/>
        <w:rPr>
          <w:rFonts w:ascii="Times New Roman" w:eastAsia="Times New Roman" w:hAnsi="Times New Roman" w:cs="Times New Roman"/>
          <w:sz w:val="24"/>
          <w:szCs w:val="24"/>
        </w:rPr>
      </w:pPr>
    </w:p>
    <w:p w14:paraId="00000002" w14:textId="77777777" w:rsidR="00E0085D" w:rsidRDefault="00E0085D">
      <w:pPr>
        <w:spacing w:after="0" w:line="480" w:lineRule="auto"/>
        <w:rPr>
          <w:rFonts w:ascii="Times New Roman" w:eastAsia="Times New Roman" w:hAnsi="Times New Roman" w:cs="Times New Roman"/>
          <w:sz w:val="24"/>
          <w:szCs w:val="24"/>
        </w:rPr>
      </w:pPr>
    </w:p>
    <w:p w14:paraId="00000003" w14:textId="77777777" w:rsidR="00E0085D" w:rsidRDefault="00E0085D">
      <w:pPr>
        <w:spacing w:after="0" w:line="480" w:lineRule="auto"/>
        <w:rPr>
          <w:rFonts w:ascii="Times New Roman" w:eastAsia="Times New Roman" w:hAnsi="Times New Roman" w:cs="Times New Roman"/>
          <w:sz w:val="24"/>
          <w:szCs w:val="24"/>
        </w:rPr>
      </w:pPr>
    </w:p>
    <w:p w14:paraId="00000004" w14:textId="77777777" w:rsidR="00E0085D" w:rsidRDefault="00E0085D">
      <w:pPr>
        <w:spacing w:after="0" w:line="480" w:lineRule="auto"/>
        <w:rPr>
          <w:rFonts w:ascii="Times New Roman" w:eastAsia="Times New Roman" w:hAnsi="Times New Roman" w:cs="Times New Roman"/>
          <w:sz w:val="24"/>
          <w:szCs w:val="24"/>
        </w:rPr>
      </w:pPr>
    </w:p>
    <w:p w14:paraId="00000005" w14:textId="77777777" w:rsidR="00E0085D" w:rsidRDefault="00E0085D">
      <w:pPr>
        <w:spacing w:after="0" w:line="480" w:lineRule="auto"/>
        <w:jc w:val="center"/>
        <w:rPr>
          <w:rFonts w:ascii="Times New Roman" w:eastAsia="Times New Roman" w:hAnsi="Times New Roman" w:cs="Times New Roman"/>
          <w:sz w:val="24"/>
          <w:szCs w:val="24"/>
        </w:rPr>
      </w:pPr>
    </w:p>
    <w:p w14:paraId="00000006"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Affordance Norms for 2825 Concrete Nouns</w:t>
      </w:r>
    </w:p>
    <w:p w14:paraId="00000007"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P. Maxwell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Alen Hajnal</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Mark J. Huff</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sdt>
        <w:sdtPr>
          <w:tag w:val="goog_rdk_0"/>
          <w:id w:val="-325206511"/>
        </w:sdtPr>
        <w:sdtContent>
          <w:commentRangeStart w:id="0"/>
        </w:sdtContent>
      </w:sdt>
      <w:r>
        <w:rPr>
          <w:rFonts w:ascii="Times New Roman" w:eastAsia="Times New Roman" w:hAnsi="Times New Roman" w:cs="Times New Roman"/>
          <w:sz w:val="24"/>
          <w:szCs w:val="24"/>
        </w:rPr>
        <w:t>…</w:t>
      </w:r>
      <w:commentRangeEnd w:id="0"/>
      <w:r>
        <w:commentReference w:id="0"/>
      </w:r>
    </w:p>
    <w:p w14:paraId="00000008"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Midwestern State University, </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The University of Southern Mississippi…</w:t>
      </w:r>
    </w:p>
    <w:p w14:paraId="00000009" w14:textId="77777777" w:rsidR="00E0085D" w:rsidRDefault="00E0085D">
      <w:pPr>
        <w:spacing w:after="0" w:line="480" w:lineRule="auto"/>
        <w:jc w:val="center"/>
        <w:rPr>
          <w:rFonts w:ascii="Times New Roman" w:eastAsia="Times New Roman" w:hAnsi="Times New Roman" w:cs="Times New Roman"/>
          <w:sz w:val="24"/>
          <w:szCs w:val="24"/>
        </w:rPr>
      </w:pPr>
    </w:p>
    <w:p w14:paraId="0000000A" w14:textId="77777777" w:rsidR="00E0085D" w:rsidRDefault="00E0085D">
      <w:pPr>
        <w:spacing w:after="0" w:line="480" w:lineRule="auto"/>
        <w:jc w:val="center"/>
        <w:rPr>
          <w:rFonts w:ascii="Times New Roman" w:eastAsia="Times New Roman" w:hAnsi="Times New Roman" w:cs="Times New Roman"/>
          <w:sz w:val="24"/>
          <w:szCs w:val="24"/>
        </w:rPr>
      </w:pPr>
    </w:p>
    <w:p w14:paraId="0000000B" w14:textId="77777777" w:rsidR="00E0085D" w:rsidRDefault="00E0085D">
      <w:pPr>
        <w:spacing w:after="0" w:line="480" w:lineRule="auto"/>
        <w:rPr>
          <w:rFonts w:ascii="Times New Roman" w:eastAsia="Times New Roman" w:hAnsi="Times New Roman" w:cs="Times New Roman"/>
          <w:sz w:val="24"/>
          <w:szCs w:val="24"/>
        </w:rPr>
      </w:pPr>
    </w:p>
    <w:p w14:paraId="0000000C"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r>
        <w:rPr>
          <w:rFonts w:ascii="Times New Roman" w:eastAsia="Times New Roman" w:hAnsi="Times New Roman" w:cs="Times New Roman"/>
          <w:sz w:val="24"/>
          <w:szCs w:val="24"/>
          <w:highlight w:val="yellow"/>
        </w:rPr>
        <w:t>XXXX</w:t>
      </w:r>
    </w:p>
    <w:p w14:paraId="0000000D" w14:textId="77777777" w:rsidR="00E0085D" w:rsidRDefault="00E0085D">
      <w:pPr>
        <w:spacing w:after="0" w:line="480" w:lineRule="auto"/>
        <w:jc w:val="center"/>
        <w:rPr>
          <w:rFonts w:ascii="Times New Roman" w:eastAsia="Times New Roman" w:hAnsi="Times New Roman" w:cs="Times New Roman"/>
          <w:sz w:val="24"/>
          <w:szCs w:val="24"/>
        </w:rPr>
      </w:pPr>
    </w:p>
    <w:p w14:paraId="0000000E" w14:textId="77777777" w:rsidR="00E0085D" w:rsidRDefault="00E0085D">
      <w:pPr>
        <w:spacing w:after="0" w:line="480" w:lineRule="auto"/>
        <w:rPr>
          <w:rFonts w:ascii="Times New Roman" w:eastAsia="Times New Roman" w:hAnsi="Times New Roman" w:cs="Times New Roman"/>
          <w:sz w:val="24"/>
          <w:szCs w:val="24"/>
        </w:rPr>
      </w:pPr>
    </w:p>
    <w:p w14:paraId="0000000F" w14:textId="77777777" w:rsidR="00E0085D" w:rsidRDefault="00E0085D">
      <w:pPr>
        <w:spacing w:after="0" w:line="480" w:lineRule="auto"/>
        <w:rPr>
          <w:rFonts w:ascii="Times New Roman" w:eastAsia="Times New Roman" w:hAnsi="Times New Roman" w:cs="Times New Roman"/>
          <w:sz w:val="24"/>
          <w:szCs w:val="24"/>
        </w:rPr>
      </w:pPr>
    </w:p>
    <w:p w14:paraId="00000010"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Note</w:t>
      </w:r>
    </w:p>
    <w:p w14:paraId="00000011"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Correspondence regarding this article should be addressed to Nicholas P. Maxwell, Department of Psychology, Midwestern State University, 3410 Taft Blvd, Wichita Falls, TX, 76308, United States. Email: nicholas.maxwell@msutexas.edu. The final set of affordance norms is available for download via the Open Science Framework: </w:t>
      </w:r>
      <w:hyperlink r:id="rId11">
        <w:r>
          <w:rPr>
            <w:rFonts w:ascii="Times New Roman" w:eastAsia="Times New Roman" w:hAnsi="Times New Roman" w:cs="Times New Roman"/>
            <w:color w:val="0563C1"/>
            <w:sz w:val="24"/>
            <w:szCs w:val="24"/>
            <w:u w:val="single"/>
          </w:rPr>
          <w:t>https://osf.io/68bkt/</w:t>
        </w:r>
      </w:hyperlink>
      <w:r>
        <w:rPr>
          <w:rFonts w:ascii="Times New Roman" w:eastAsia="Times New Roman" w:hAnsi="Times New Roman" w:cs="Times New Roman"/>
          <w:sz w:val="24"/>
          <w:szCs w:val="24"/>
        </w:rPr>
        <w:t xml:space="preserve">. The normed dataset can also be accessed via our interactive Shiny application: </w:t>
      </w:r>
      <w:hyperlink r:id="rId12">
        <w:r>
          <w:rPr>
            <w:rFonts w:ascii="Times New Roman" w:eastAsia="Times New Roman" w:hAnsi="Times New Roman" w:cs="Times New Roman"/>
            <w:color w:val="0563C1"/>
            <w:sz w:val="24"/>
            <w:szCs w:val="24"/>
            <w:u w:val="single"/>
          </w:rPr>
          <w:t>https://npm27.shinyapps.io/Affordance_Norms/</w:t>
        </w:r>
      </w:hyperlink>
      <w:r>
        <w:rPr>
          <w:rFonts w:ascii="Times New Roman" w:eastAsia="Times New Roman" w:hAnsi="Times New Roman" w:cs="Times New Roman"/>
          <w:sz w:val="24"/>
          <w:szCs w:val="24"/>
        </w:rPr>
        <w:t xml:space="preserve">. The authors thank </w:t>
      </w:r>
      <w:sdt>
        <w:sdtPr>
          <w:tag w:val="goog_rdk_1"/>
          <w:id w:val="1517119625"/>
        </w:sdtPr>
        <w:sdtContent/>
      </w:sdt>
      <w:r>
        <w:rPr>
          <w:rFonts w:ascii="Times New Roman" w:eastAsia="Times New Roman" w:hAnsi="Times New Roman" w:cs="Times New Roman"/>
          <w:sz w:val="24"/>
          <w:szCs w:val="24"/>
        </w:rPr>
        <w:t>Morgan Ballesteros, Samantha Garcia, and Madisyn Metaxas for their assistance cleaning the final dataset.</w:t>
      </w:r>
      <w:r>
        <w:br w:type="page"/>
      </w:r>
    </w:p>
    <w:p w14:paraId="00000012"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Abstract</w:t>
      </w:r>
    </w:p>
    <w:p w14:paraId="00000013" w14:textId="045247E5"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Objects are commonly described based on their relations to other objects (e.g., associations, semantic similarity, etc.) or their physical features (e.g., birds have wings, feathers, etc.). However, objects can also be described in terms of their actionable properties (i.e., affordances), which reflect </w:t>
      </w:r>
      <w:del w:id="1" w:author="Mark Huff" w:date="2024-01-26T12:46:00Z">
        <w:r w:rsidDel="00DF3A1F">
          <w:rPr>
            <w:rFonts w:ascii="Times New Roman" w:eastAsia="Times New Roman" w:hAnsi="Times New Roman" w:cs="Times New Roman"/>
            <w:sz w:val="24"/>
            <w:szCs w:val="24"/>
          </w:rPr>
          <w:delText xml:space="preserve">various </w:delText>
        </w:r>
      </w:del>
      <w:r>
        <w:rPr>
          <w:rFonts w:ascii="Times New Roman" w:eastAsia="Times New Roman" w:hAnsi="Times New Roman" w:cs="Times New Roman"/>
          <w:sz w:val="24"/>
          <w:szCs w:val="24"/>
        </w:rPr>
        <w:t xml:space="preserve">interactive </w:t>
      </w:r>
      <w:del w:id="2" w:author="Mark Huff" w:date="2024-01-26T12:46:00Z">
        <w:r w:rsidDel="00DF3A1F">
          <w:rPr>
            <w:rFonts w:ascii="Times New Roman" w:eastAsia="Times New Roman" w:hAnsi="Times New Roman" w:cs="Times New Roman"/>
            <w:sz w:val="24"/>
            <w:szCs w:val="24"/>
          </w:rPr>
          <w:delText xml:space="preserve">relationships </w:delText>
        </w:r>
      </w:del>
      <w:commentRangeStart w:id="3"/>
      <w:commentRangeStart w:id="4"/>
      <w:ins w:id="5" w:author="Mark Huff" w:date="2024-01-26T12:46:00Z">
        <w:r w:rsidR="00DF3A1F">
          <w:rPr>
            <w:rFonts w:ascii="Times New Roman" w:eastAsia="Times New Roman" w:hAnsi="Times New Roman" w:cs="Times New Roman"/>
            <w:sz w:val="24"/>
            <w:szCs w:val="24"/>
          </w:rPr>
          <w:t>relations</w:t>
        </w:r>
        <w:commentRangeEnd w:id="3"/>
        <w:r w:rsidR="00DF3A1F">
          <w:rPr>
            <w:rStyle w:val="CommentReference"/>
          </w:rPr>
          <w:commentReference w:id="3"/>
        </w:r>
      </w:ins>
      <w:commentRangeEnd w:id="4"/>
      <w:r w:rsidR="00AD0117">
        <w:rPr>
          <w:rStyle w:val="CommentReference"/>
        </w:rPr>
        <w:commentReference w:id="4"/>
      </w:r>
      <w:ins w:id="6" w:author="Mark Huff" w:date="2024-01-26T12:46:00Z">
        <w:r w:rsidR="00DF3A1F">
          <w:rPr>
            <w:rFonts w:ascii="Times New Roman" w:eastAsia="Times New Roman" w:hAnsi="Times New Roman" w:cs="Times New Roman"/>
            <w:sz w:val="24"/>
            <w:szCs w:val="24"/>
          </w:rPr>
          <w:t xml:space="preserve"> </w:t>
        </w:r>
      </w:ins>
      <w:del w:id="7" w:author="Mark Huff" w:date="2024-01-26T12:47:00Z">
        <w:r w:rsidDel="00DF3A1F">
          <w:rPr>
            <w:rFonts w:ascii="Times New Roman" w:eastAsia="Times New Roman" w:hAnsi="Times New Roman" w:cs="Times New Roman"/>
            <w:sz w:val="24"/>
            <w:szCs w:val="24"/>
          </w:rPr>
          <w:delText xml:space="preserve">existing </w:delText>
        </w:r>
      </w:del>
      <w:r>
        <w:rPr>
          <w:rFonts w:ascii="Times New Roman" w:eastAsia="Times New Roman" w:hAnsi="Times New Roman" w:cs="Times New Roman"/>
          <w:sz w:val="24"/>
          <w:szCs w:val="24"/>
        </w:rPr>
        <w:t>between actors and objects. While several normed datasets have been developed to categorize various aspects of meaning (e.g., semantic features, cue-target associations, etc.), to date, norms for affordances have not been generated. We address this limitation by developing a set of affordance norms for 2825 concrete nouns. Using an open-response format, we computed affordance strength (</w:t>
      </w:r>
      <w:proofErr w:type="gramStart"/>
      <w:r>
        <w:rPr>
          <w:rFonts w:ascii="Times New Roman" w:eastAsia="Times New Roman" w:hAnsi="Times New Roman" w:cs="Times New Roman"/>
          <w:sz w:val="24"/>
          <w:szCs w:val="24"/>
        </w:rPr>
        <w:t>AFS;</w:t>
      </w:r>
      <w:proofErr w:type="gramEnd"/>
      <w:r>
        <w:rPr>
          <w:rFonts w:ascii="Times New Roman" w:eastAsia="Times New Roman" w:hAnsi="Times New Roman" w:cs="Times New Roman"/>
          <w:sz w:val="24"/>
          <w:szCs w:val="24"/>
        </w:rPr>
        <w:t xml:space="preserve"> i.e., the probability of an item eliciting a particular action response), affordance </w:t>
      </w:r>
      <w:commentRangeStart w:id="8"/>
      <w:r>
        <w:rPr>
          <w:rFonts w:ascii="Times New Roman" w:eastAsia="Times New Roman" w:hAnsi="Times New Roman" w:cs="Times New Roman"/>
          <w:sz w:val="24"/>
          <w:szCs w:val="24"/>
        </w:rPr>
        <w:t>p</w:t>
      </w:r>
      <w:ins w:id="9" w:author="Nick Maxwell [2]" w:date="2024-01-29T15:16:00Z">
        <w:r w:rsidR="002869DA">
          <w:rPr>
            <w:rFonts w:ascii="Times New Roman" w:eastAsia="Times New Roman" w:hAnsi="Times New Roman" w:cs="Times New Roman"/>
            <w:sz w:val="24"/>
            <w:szCs w:val="24"/>
          </w:rPr>
          <w:t>roportion</w:t>
        </w:r>
        <w:commentRangeEnd w:id="8"/>
        <w:r w:rsidR="002869DA">
          <w:rPr>
            <w:rStyle w:val="CommentReference"/>
          </w:rPr>
          <w:commentReference w:id="8"/>
        </w:r>
      </w:ins>
      <w:del w:id="10" w:author="Nick Maxwell [2]" w:date="2024-01-29T15:16:00Z">
        <w:r w:rsidDel="002869DA">
          <w:rPr>
            <w:rFonts w:ascii="Times New Roman" w:eastAsia="Times New Roman" w:hAnsi="Times New Roman" w:cs="Times New Roman"/>
            <w:sz w:val="24"/>
            <w:szCs w:val="24"/>
          </w:rPr>
          <w:delText>ercentage</w:delText>
        </w:r>
      </w:del>
      <w:r>
        <w:rPr>
          <w:rFonts w:ascii="Times New Roman" w:eastAsia="Times New Roman" w:hAnsi="Times New Roman" w:cs="Times New Roman"/>
          <w:sz w:val="24"/>
          <w:szCs w:val="24"/>
        </w:rPr>
        <w:t xml:space="preserve"> (</w:t>
      </w:r>
      <w:sdt>
        <w:sdtPr>
          <w:tag w:val="goog_rdk_2"/>
          <w:id w:val="-607734745"/>
        </w:sdtPr>
        <w:sdtContent/>
      </w:sdt>
      <w:r>
        <w:rPr>
          <w:rFonts w:ascii="Times New Roman" w:eastAsia="Times New Roman" w:hAnsi="Times New Roman" w:cs="Times New Roman"/>
          <w:sz w:val="24"/>
          <w:szCs w:val="24"/>
        </w:rPr>
        <w:t>AFP; i.e., the p</w:t>
      </w:r>
      <w:ins w:id="11" w:author="Nick Maxwell [2]" w:date="2024-01-29T15:16:00Z">
        <w:r w:rsidR="002869DA">
          <w:rPr>
            <w:rFonts w:ascii="Times New Roman" w:eastAsia="Times New Roman" w:hAnsi="Times New Roman" w:cs="Times New Roman"/>
            <w:sz w:val="24"/>
            <w:szCs w:val="24"/>
          </w:rPr>
          <w:t>roportion</w:t>
        </w:r>
      </w:ins>
      <w:del w:id="12" w:author="Nick Maxwell [2]" w:date="2024-01-29T15:16:00Z">
        <w:r w:rsidDel="002869DA">
          <w:rPr>
            <w:rFonts w:ascii="Times New Roman" w:eastAsia="Times New Roman" w:hAnsi="Times New Roman" w:cs="Times New Roman"/>
            <w:sz w:val="24"/>
            <w:szCs w:val="24"/>
          </w:rPr>
          <w:delText>ercentage</w:delText>
        </w:r>
      </w:del>
      <w:r>
        <w:rPr>
          <w:rFonts w:ascii="Times New Roman" w:eastAsia="Times New Roman" w:hAnsi="Times New Roman" w:cs="Times New Roman"/>
          <w:sz w:val="24"/>
          <w:szCs w:val="24"/>
        </w:rPr>
        <w:t xml:space="preserve"> of participants in our sample who provided a specific action response), and affordance set-size (AFSS; i.e., the total number of unique action responses) for each item. Because our stimuli overlapped with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al.’s (2019) Body-Object Interaction norms, we tested whether AFS, AFP, and AFSS were related to BOI, as objects with more perceived action properties may be viewed as being more interactive. Additionally, we tested the relationship between AFS and AFP and two separate measures of relatedness: </w:t>
      </w:r>
      <w:commentRangeStart w:id="13"/>
      <w:commentRangeStart w:id="14"/>
      <w:r>
        <w:rPr>
          <w:rFonts w:ascii="Times New Roman" w:eastAsia="Times New Roman" w:hAnsi="Times New Roman" w:cs="Times New Roman"/>
          <w:sz w:val="24"/>
          <w:szCs w:val="24"/>
        </w:rPr>
        <w:t xml:space="preserve">Cosine similarity </w:t>
      </w:r>
      <w:ins w:id="15" w:author="Nick Maxwell [2]" w:date="2024-01-28T11:29:00Z">
        <w:r w:rsidR="00AD0117">
          <w:rPr>
            <w:rFonts w:ascii="Times New Roman" w:eastAsia="Times New Roman" w:hAnsi="Times New Roman" w:cs="Times New Roman"/>
            <w:sz w:val="24"/>
            <w:szCs w:val="24"/>
          </w:rPr>
          <w:t xml:space="preserve">(Buchanan, Valentine, &amp; Maxwell; 2019) </w:t>
        </w:r>
      </w:ins>
      <w:r>
        <w:rPr>
          <w:rFonts w:ascii="Times New Roman" w:eastAsia="Times New Roman" w:hAnsi="Times New Roman" w:cs="Times New Roman"/>
          <w:sz w:val="24"/>
          <w:szCs w:val="24"/>
        </w:rPr>
        <w:t>and forward associative strength</w:t>
      </w:r>
      <w:commentRangeEnd w:id="13"/>
      <w:r w:rsidR="00DF3A1F">
        <w:rPr>
          <w:rStyle w:val="CommentReference"/>
        </w:rPr>
        <w:commentReference w:id="13"/>
      </w:r>
      <w:commentRangeEnd w:id="14"/>
      <w:r w:rsidR="00AD0117">
        <w:rPr>
          <w:rStyle w:val="CommentReference"/>
        </w:rPr>
        <w:commentReference w:id="14"/>
      </w:r>
      <w:ins w:id="16" w:author="Nick Maxwell [2]" w:date="2024-01-28T11:29:00Z">
        <w:r w:rsidR="00AD0117">
          <w:rPr>
            <w:rFonts w:ascii="Times New Roman" w:eastAsia="Times New Roman" w:hAnsi="Times New Roman" w:cs="Times New Roman"/>
            <w:sz w:val="24"/>
            <w:szCs w:val="24"/>
          </w:rPr>
          <w:t xml:space="preserve"> (</w:t>
        </w:r>
        <w:proofErr w:type="spellStart"/>
        <w:r w:rsidR="00AD0117">
          <w:rPr>
            <w:rFonts w:ascii="Times New Roman" w:eastAsia="Times New Roman" w:hAnsi="Times New Roman" w:cs="Times New Roman"/>
            <w:sz w:val="24"/>
            <w:szCs w:val="24"/>
          </w:rPr>
          <w:t>Neslon</w:t>
        </w:r>
        <w:proofErr w:type="spellEnd"/>
        <w:r w:rsidR="00AD0117">
          <w:rPr>
            <w:rFonts w:ascii="Times New Roman" w:eastAsia="Times New Roman" w:hAnsi="Times New Roman" w:cs="Times New Roman"/>
            <w:sz w:val="24"/>
            <w:szCs w:val="24"/>
          </w:rPr>
          <w:t>, McEvoy, &amp; Schreiber, 2004)</w:t>
        </w:r>
      </w:ins>
      <w:r>
        <w:rPr>
          <w:rFonts w:ascii="Times New Roman" w:eastAsia="Times New Roman" w:hAnsi="Times New Roman" w:cs="Times New Roman"/>
          <w:sz w:val="24"/>
          <w:szCs w:val="24"/>
        </w:rPr>
        <w:t>. All analyses, however, revealed weak relationships between affordance measures and existing norms, suggesting that affordance properties reflect a separate construct.</w:t>
      </w:r>
    </w:p>
    <w:p w14:paraId="00000014" w14:textId="77777777" w:rsidR="00E0085D" w:rsidRDefault="00E0085D">
      <w:pPr>
        <w:spacing w:after="0" w:line="480" w:lineRule="auto"/>
        <w:rPr>
          <w:rFonts w:ascii="Times New Roman" w:eastAsia="Times New Roman" w:hAnsi="Times New Roman" w:cs="Times New Roman"/>
          <w:sz w:val="24"/>
          <w:szCs w:val="24"/>
        </w:rPr>
      </w:pPr>
    </w:p>
    <w:p w14:paraId="00000015" w14:textId="2C961D81"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del w:id="17" w:author="Nick Maxwell [2]" w:date="2024-01-28T11:30:00Z">
        <w:r w:rsidDel="00AD0117">
          <w:rPr>
            <w:rFonts w:ascii="Times New Roman" w:eastAsia="Times New Roman" w:hAnsi="Times New Roman" w:cs="Times New Roman"/>
            <w:sz w:val="24"/>
            <w:szCs w:val="24"/>
            <w:highlight w:val="yellow"/>
          </w:rPr>
          <w:delText>XXXX</w:delText>
        </w:r>
      </w:del>
      <w:ins w:id="18" w:author="Nick Maxwell [2]" w:date="2024-01-28T11:30:00Z">
        <w:r w:rsidR="00AD0117">
          <w:rPr>
            <w:rFonts w:ascii="Times New Roman" w:eastAsia="Times New Roman" w:hAnsi="Times New Roman" w:cs="Times New Roman"/>
            <w:sz w:val="24"/>
            <w:szCs w:val="24"/>
          </w:rPr>
          <w:t>231</w:t>
        </w:r>
      </w:ins>
    </w:p>
    <w:p w14:paraId="00000016"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xml:space="preserve">: Affordances; Body-Object Interaction; Word Norms; Database;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w:t>
      </w:r>
    </w:p>
    <w:p w14:paraId="00000017" w14:textId="77777777" w:rsidR="00E0085D" w:rsidRDefault="00E04520">
      <w:pPr>
        <w:spacing w:after="0"/>
        <w:rPr>
          <w:rFonts w:ascii="Times New Roman" w:eastAsia="Times New Roman" w:hAnsi="Times New Roman" w:cs="Times New Roman"/>
          <w:sz w:val="24"/>
          <w:szCs w:val="24"/>
        </w:rPr>
      </w:pPr>
      <w:r>
        <w:br w:type="page"/>
      </w:r>
    </w:p>
    <w:p w14:paraId="00000018"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Affordance Norms for 2825 Highly Concrete Objects</w:t>
      </w:r>
    </w:p>
    <w:p w14:paraId="00000019" w14:textId="7777777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Investigating questions surrounding memory, language, and perception requires a comprehensive understanding of what words mean, the context in which they are used, and the actionable properties of their referents. Empirically, a word’s meaning can be operationalized in a variety of ways. In practice, however, researchers commonly rely upon measures of </w:t>
      </w:r>
      <w:r>
        <w:rPr>
          <w:rFonts w:ascii="Times New Roman" w:eastAsia="Times New Roman" w:hAnsi="Times New Roman" w:cs="Times New Roman"/>
          <w:i/>
          <w:sz w:val="24"/>
          <w:szCs w:val="24"/>
        </w:rPr>
        <w:t xml:space="preserve">semantic similarity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cue-target associations </w:t>
      </w:r>
      <w:r>
        <w:rPr>
          <w:rFonts w:ascii="Times New Roman" w:eastAsia="Times New Roman" w:hAnsi="Times New Roman" w:cs="Times New Roman"/>
          <w:sz w:val="24"/>
          <w:szCs w:val="24"/>
        </w:rPr>
        <w:t xml:space="preserve">when assessing similarity, particularly when evaluating the degree to which two words are directly related (see Hutchison, 2003; Kumar, 2021, for reviews). First, semantic similarity can be readily assessed in terms of the shared features between two concepts, with a greater number of shared features indicating a stronger degree of relatedness. Second, cue-target associations reflect the likelihood that exposure to a particular concept will activate information for related concepts (e.g.,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cheese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house</w:t>
      </w:r>
      <w:r>
        <w:rPr>
          <w:rFonts w:ascii="Times New Roman" w:eastAsia="Times New Roman" w:hAnsi="Times New Roman" w:cs="Times New Roman"/>
          <w:sz w:val="24"/>
          <w:szCs w:val="24"/>
        </w:rPr>
        <w:t xml:space="preserve">, etc.; see Nelson, McEvoy, &amp; Dennis, 2000). As a result, associations often capture a broader variety of information versus semantic features, including semantic knowledge (e.g., </w:t>
      </w:r>
      <w:r>
        <w:rPr>
          <w:rFonts w:ascii="Times New Roman" w:eastAsia="Times New Roman" w:hAnsi="Times New Roman" w:cs="Times New Roman"/>
          <w:i/>
          <w:sz w:val="24"/>
          <w:szCs w:val="24"/>
        </w:rPr>
        <w:t>mice</w:t>
      </w:r>
      <w:r>
        <w:rPr>
          <w:rFonts w:ascii="Times New Roman" w:eastAsia="Times New Roman" w:hAnsi="Times New Roman" w:cs="Times New Roman"/>
          <w:sz w:val="24"/>
          <w:szCs w:val="24"/>
        </w:rPr>
        <w:t xml:space="preserve"> eat </w:t>
      </w:r>
      <w:r>
        <w:rPr>
          <w:rFonts w:ascii="Times New Roman" w:eastAsia="Times New Roman" w:hAnsi="Times New Roman" w:cs="Times New Roman"/>
          <w:i/>
          <w:sz w:val="24"/>
          <w:szCs w:val="24"/>
        </w:rPr>
        <w:t>cheese</w:t>
      </w:r>
      <w:r>
        <w:rPr>
          <w:rFonts w:ascii="Times New Roman" w:eastAsia="Times New Roman" w:hAnsi="Times New Roman" w:cs="Times New Roman"/>
          <w:sz w:val="24"/>
          <w:szCs w:val="24"/>
        </w:rPr>
        <w:t>) and linguistic information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house</w:t>
      </w:r>
      <w:r>
        <w:rPr>
          <w:rFonts w:ascii="Times New Roman" w:eastAsia="Times New Roman" w:hAnsi="Times New Roman" w:cs="Times New Roman"/>
          <w:sz w:val="24"/>
          <w:szCs w:val="24"/>
        </w:rPr>
        <w:t xml:space="preserve"> rhyme). Thus, while semantic features describe meaning primarily in terms of similarity, associations place a greater emphasis upon the context in which words are </w:t>
      </w:r>
      <w:commentRangeStart w:id="19"/>
      <w:commentRangeStart w:id="20"/>
      <w:r>
        <w:rPr>
          <w:rFonts w:ascii="Times New Roman" w:eastAsia="Times New Roman" w:hAnsi="Times New Roman" w:cs="Times New Roman"/>
          <w:sz w:val="24"/>
          <w:szCs w:val="24"/>
        </w:rPr>
        <w:t>used</w:t>
      </w:r>
      <w:commentRangeEnd w:id="19"/>
      <w:r w:rsidR="00DF3A1F">
        <w:rPr>
          <w:rStyle w:val="CommentReference"/>
        </w:rPr>
        <w:commentReference w:id="19"/>
      </w:r>
      <w:commentRangeEnd w:id="20"/>
      <w:r w:rsidR="00153070">
        <w:rPr>
          <w:rStyle w:val="CommentReference"/>
        </w:rPr>
        <w:commentReference w:id="20"/>
      </w:r>
      <w:r>
        <w:rPr>
          <w:rFonts w:ascii="Times New Roman" w:eastAsia="Times New Roman" w:hAnsi="Times New Roman" w:cs="Times New Roman"/>
          <w:sz w:val="24"/>
          <w:szCs w:val="24"/>
        </w:rPr>
        <w:t>.</w:t>
      </w:r>
    </w:p>
    <w:p w14:paraId="0000001A" w14:textId="4DD31786"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focus on semantic and associative descriptions of meaning, </w:t>
      </w:r>
      <w:del w:id="21" w:author="Mark Huff" w:date="2024-01-26T12:48:00Z">
        <w:r w:rsidDel="00DF3A1F">
          <w:rPr>
            <w:rFonts w:ascii="Times New Roman" w:eastAsia="Times New Roman" w:hAnsi="Times New Roman" w:cs="Times New Roman"/>
            <w:sz w:val="24"/>
            <w:szCs w:val="24"/>
          </w:rPr>
          <w:delText xml:space="preserve">multiple </w:delText>
        </w:r>
      </w:del>
      <w:r>
        <w:rPr>
          <w:rFonts w:ascii="Times New Roman" w:eastAsia="Times New Roman" w:hAnsi="Times New Roman" w:cs="Times New Roman"/>
          <w:sz w:val="24"/>
          <w:szCs w:val="24"/>
        </w:rPr>
        <w:t xml:space="preserve">sets of norms have been developed which aim to accurately measure these types of relations. To generate these norms, participants view a series of individual concepts (typically in </w:t>
      </w:r>
      <w:del w:id="22" w:author="Mark Huff" w:date="2024-01-26T12:48:00Z">
        <w:r w:rsidDel="00DF3A1F">
          <w:rPr>
            <w:rFonts w:ascii="Times New Roman" w:eastAsia="Times New Roman" w:hAnsi="Times New Roman" w:cs="Times New Roman"/>
            <w:sz w:val="24"/>
            <w:szCs w:val="24"/>
          </w:rPr>
          <w:delText xml:space="preserve">a </w:delText>
        </w:r>
      </w:del>
      <w:r>
        <w:rPr>
          <w:rFonts w:ascii="Times New Roman" w:eastAsia="Times New Roman" w:hAnsi="Times New Roman" w:cs="Times New Roman"/>
          <w:sz w:val="24"/>
          <w:szCs w:val="24"/>
        </w:rPr>
        <w:t xml:space="preserve">written form) and list various properties of the stimuli, which vary based on the type of relatedness being assessed (e.g., a concept’s inherent features; Buchanan, Valentine, &amp; Maxwell, 2019a; McRae, Seidenberg, Cree, &amp; </w:t>
      </w:r>
      <w:proofErr w:type="spellStart"/>
      <w:r>
        <w:rPr>
          <w:rFonts w:ascii="Times New Roman" w:eastAsia="Times New Roman" w:hAnsi="Times New Roman" w:cs="Times New Roman"/>
          <w:sz w:val="24"/>
          <w:szCs w:val="24"/>
        </w:rPr>
        <w:t>McNorgon</w:t>
      </w:r>
      <w:proofErr w:type="spellEnd"/>
      <w:r>
        <w:rPr>
          <w:rFonts w:ascii="Times New Roman" w:eastAsia="Times New Roman" w:hAnsi="Times New Roman" w:cs="Times New Roman"/>
          <w:sz w:val="24"/>
          <w:szCs w:val="24"/>
        </w:rPr>
        <w:t xml:space="preserve">, 2005; associated concepts; De Deyne, Navarro, </w:t>
      </w:r>
      <w:proofErr w:type="spellStart"/>
      <w:r>
        <w:rPr>
          <w:rFonts w:ascii="Times New Roman" w:eastAsia="Times New Roman" w:hAnsi="Times New Roman" w:cs="Times New Roman"/>
          <w:sz w:val="24"/>
          <w:szCs w:val="24"/>
        </w:rPr>
        <w:t>Perfors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Brsybaert</w:t>
      </w:r>
      <w:proofErr w:type="spellEnd"/>
      <w:r>
        <w:rPr>
          <w:rFonts w:ascii="Times New Roman" w:eastAsia="Times New Roman" w:hAnsi="Times New Roman" w:cs="Times New Roman"/>
          <w:sz w:val="24"/>
          <w:szCs w:val="24"/>
        </w:rPr>
        <w:t xml:space="preserve">, &amp; Storms, 2019; Nelson, McEvoy, &amp; Schreiber, 2004). The past two decades have </w:t>
      </w:r>
      <w:del w:id="23" w:author="Mark Huff" w:date="2024-01-26T12:48:00Z">
        <w:r w:rsidDel="00DF3A1F">
          <w:rPr>
            <w:rFonts w:ascii="Times New Roman" w:eastAsia="Times New Roman" w:hAnsi="Times New Roman" w:cs="Times New Roman"/>
            <w:sz w:val="24"/>
            <w:szCs w:val="24"/>
          </w:rPr>
          <w:lastRenderedPageBreak/>
          <w:delText>seen a proliferation of</w:delText>
        </w:r>
      </w:del>
      <w:ins w:id="24" w:author="Mark Huff" w:date="2024-01-26T12:48:00Z">
        <w:r w:rsidR="00DF3A1F">
          <w:rPr>
            <w:rFonts w:ascii="Times New Roman" w:eastAsia="Times New Roman" w:hAnsi="Times New Roman" w:cs="Times New Roman"/>
            <w:sz w:val="24"/>
            <w:szCs w:val="24"/>
          </w:rPr>
          <w:t>yielded several</w:t>
        </w:r>
      </w:ins>
      <w:r>
        <w:rPr>
          <w:rFonts w:ascii="Times New Roman" w:eastAsia="Times New Roman" w:hAnsi="Times New Roman" w:cs="Times New Roman"/>
          <w:sz w:val="24"/>
          <w:szCs w:val="24"/>
        </w:rPr>
        <w:t xml:space="preserve"> associative and semantic norm sets, with much of this growth driven by advances in computing power combined with the increased use of online data collection methods, which have increased the ease of large-scale data collection. As a result, large sets of feature production and free association norms are available for a variety of languages, with more recent work focusing on ensuring that sufficient overlap exists between databases of different measures (i.e., that concepts are measured on both semantic and associative variables; see Buchanan, Valentine, &amp; Maxwell, 2019b). </w:t>
      </w:r>
    </w:p>
    <w:p w14:paraId="0000001B" w14:textId="5A68149C"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semantic and associative norms are important</w:t>
      </w:r>
      <w:ins w:id="25" w:author="Mark Huff" w:date="2024-01-26T17:16:00Z">
        <w:r w:rsidR="00425773">
          <w:rPr>
            <w:rFonts w:ascii="Times New Roman" w:eastAsia="Times New Roman" w:hAnsi="Times New Roman" w:cs="Times New Roman"/>
            <w:sz w:val="24"/>
            <w:szCs w:val="24"/>
          </w:rPr>
          <w:t xml:space="preserve"> proxies</w:t>
        </w:r>
      </w:ins>
      <w:r>
        <w:rPr>
          <w:rFonts w:ascii="Times New Roman" w:eastAsia="Times New Roman" w:hAnsi="Times New Roman" w:cs="Times New Roman"/>
          <w:sz w:val="24"/>
          <w:szCs w:val="24"/>
        </w:rPr>
        <w:t xml:space="preserve"> for assessing meaning</w:t>
      </w:r>
      <w:ins w:id="26" w:author="Mark Huff" w:date="2024-01-26T17:16:00Z">
        <w:r w:rsidR="00425773">
          <w:rPr>
            <w:rFonts w:ascii="Times New Roman" w:eastAsia="Times New Roman" w:hAnsi="Times New Roman" w:cs="Times New Roman"/>
            <w:sz w:val="24"/>
            <w:szCs w:val="24"/>
          </w:rPr>
          <w:t xml:space="preserve"> and relatedness between </w:t>
        </w:r>
        <w:r w:rsidR="00FA04EA">
          <w:rPr>
            <w:rFonts w:ascii="Times New Roman" w:eastAsia="Times New Roman" w:hAnsi="Times New Roman" w:cs="Times New Roman"/>
            <w:sz w:val="24"/>
            <w:szCs w:val="24"/>
          </w:rPr>
          <w:t>concepts</w:t>
        </w:r>
      </w:ins>
      <w:r>
        <w:rPr>
          <w:rFonts w:ascii="Times New Roman" w:eastAsia="Times New Roman" w:hAnsi="Times New Roman" w:cs="Times New Roman"/>
          <w:sz w:val="24"/>
          <w:szCs w:val="24"/>
        </w:rPr>
        <w:t xml:space="preserve">, each measure alone is unlikely to capture all facets of a word’s meaning. Thus, having multiple measures reflecting separate dimensions of meaning is paramount for understanding how individuals process words. </w:t>
      </w:r>
      <w:del w:id="27" w:author="Mark Huff" w:date="2024-01-26T17:16:00Z">
        <w:r w:rsidDel="00FA04EA">
          <w:rPr>
            <w:rFonts w:ascii="Times New Roman" w:eastAsia="Times New Roman" w:hAnsi="Times New Roman" w:cs="Times New Roman"/>
            <w:sz w:val="24"/>
            <w:szCs w:val="24"/>
          </w:rPr>
          <w:delText>As such</w:delText>
        </w:r>
      </w:del>
      <w:ins w:id="28" w:author="Mark Huff" w:date="2024-01-26T17:16:00Z">
        <w:r w:rsidR="00FA04EA">
          <w:rPr>
            <w:rFonts w:ascii="Times New Roman" w:eastAsia="Times New Roman" w:hAnsi="Times New Roman" w:cs="Times New Roman"/>
            <w:sz w:val="24"/>
            <w:szCs w:val="24"/>
          </w:rPr>
          <w:t>Indeed</w:t>
        </w:r>
      </w:ins>
      <w:r>
        <w:rPr>
          <w:rFonts w:ascii="Times New Roman" w:eastAsia="Times New Roman" w:hAnsi="Times New Roman" w:cs="Times New Roman"/>
          <w:sz w:val="24"/>
          <w:szCs w:val="24"/>
        </w:rPr>
        <w:t xml:space="preserve">, a growing body of research has investigated the links between knowledge acquisition and sensorimotor processing (i.e., embodied cognition; see Barsalou, 1999; Glenberg, 2015; Glenberg &amp; Gallese, 2012; for reviews). Because sensorimotor systems are active whenever individuals process their surroundings, the embodied approach posits that perceptual and motor experiences are inextricably linked to knowledge formation, regardless of whether these experiences occur physically (i.e., actively exploring one’s environment) or mentally (i.e., recollection of past experiences; see Barsalou, 2008). Thus, understanding an object’s interactive properties (i.e., its </w:t>
      </w:r>
      <w:r>
        <w:rPr>
          <w:rFonts w:ascii="Times New Roman" w:eastAsia="Times New Roman" w:hAnsi="Times New Roman" w:cs="Times New Roman"/>
          <w:i/>
          <w:sz w:val="24"/>
          <w:szCs w:val="24"/>
        </w:rPr>
        <w:t>affordances</w:t>
      </w:r>
      <w:r>
        <w:rPr>
          <w:rFonts w:ascii="Times New Roman" w:eastAsia="Times New Roman" w:hAnsi="Times New Roman" w:cs="Times New Roman"/>
          <w:sz w:val="24"/>
          <w:szCs w:val="24"/>
        </w:rPr>
        <w:t xml:space="preserve">; Gibson, 1977; see Wagman, 2019) is critical for understanding its meaning. Unlike semantic and associative-based measures, affordances depict the various interactive </w:t>
      </w:r>
      <w:del w:id="29" w:author="Mark Huff" w:date="2024-01-26T17:16:00Z">
        <w:r w:rsidDel="00FA04EA">
          <w:rPr>
            <w:rFonts w:ascii="Times New Roman" w:eastAsia="Times New Roman" w:hAnsi="Times New Roman" w:cs="Times New Roman"/>
            <w:sz w:val="24"/>
            <w:szCs w:val="24"/>
          </w:rPr>
          <w:delText xml:space="preserve">relationships </w:delText>
        </w:r>
      </w:del>
      <w:ins w:id="30" w:author="Mark Huff" w:date="2024-01-26T17:16:00Z">
        <w:r w:rsidR="00FA04EA">
          <w:rPr>
            <w:rFonts w:ascii="Times New Roman" w:eastAsia="Times New Roman" w:hAnsi="Times New Roman" w:cs="Times New Roman"/>
            <w:sz w:val="24"/>
            <w:szCs w:val="24"/>
          </w:rPr>
          <w:t xml:space="preserve">relations </w:t>
        </w:r>
      </w:ins>
      <w:r>
        <w:rPr>
          <w:rFonts w:ascii="Times New Roman" w:eastAsia="Times New Roman" w:hAnsi="Times New Roman" w:cs="Times New Roman"/>
          <w:sz w:val="24"/>
          <w:szCs w:val="24"/>
        </w:rPr>
        <w:t xml:space="preserve">existing between actors and objects and may reflect a variety of common and less common actions (e.g., a chair affords sitting but also standing upon to reach an object). However, existing feature production and free association norms </w:t>
      </w:r>
      <w:del w:id="31" w:author="Mark Huff" w:date="2024-01-26T17:17:00Z">
        <w:r w:rsidDel="00FA04EA">
          <w:rPr>
            <w:rFonts w:ascii="Times New Roman" w:eastAsia="Times New Roman" w:hAnsi="Times New Roman" w:cs="Times New Roman"/>
            <w:sz w:val="24"/>
            <w:szCs w:val="24"/>
          </w:rPr>
          <w:delText xml:space="preserve">are </w:delText>
        </w:r>
      </w:del>
      <w:ins w:id="32" w:author="Mark Huff" w:date="2024-01-26T17:17:00Z">
        <w:r w:rsidR="00FA04EA">
          <w:rPr>
            <w:rFonts w:ascii="Times New Roman" w:eastAsia="Times New Roman" w:hAnsi="Times New Roman" w:cs="Times New Roman"/>
            <w:sz w:val="24"/>
            <w:szCs w:val="24"/>
          </w:rPr>
          <w:t xml:space="preserve">do </w:t>
        </w:r>
      </w:ins>
      <w:r>
        <w:rPr>
          <w:rFonts w:ascii="Times New Roman" w:eastAsia="Times New Roman" w:hAnsi="Times New Roman" w:cs="Times New Roman"/>
          <w:sz w:val="24"/>
          <w:szCs w:val="24"/>
        </w:rPr>
        <w:t xml:space="preserve">not </w:t>
      </w:r>
      <w:del w:id="33" w:author="Mark Huff" w:date="2024-01-26T17:17:00Z">
        <w:r w:rsidDel="00FA04EA">
          <w:rPr>
            <w:rFonts w:ascii="Times New Roman" w:eastAsia="Times New Roman" w:hAnsi="Times New Roman" w:cs="Times New Roman"/>
            <w:sz w:val="24"/>
            <w:szCs w:val="24"/>
          </w:rPr>
          <w:delText xml:space="preserve">likely to </w:delText>
        </w:r>
      </w:del>
      <w:r>
        <w:rPr>
          <w:rFonts w:ascii="Times New Roman" w:eastAsia="Times New Roman" w:hAnsi="Times New Roman" w:cs="Times New Roman"/>
          <w:sz w:val="24"/>
          <w:szCs w:val="24"/>
        </w:rPr>
        <w:t xml:space="preserve">capture a </w:t>
      </w:r>
      <w:del w:id="34" w:author="Mark Huff" w:date="2024-01-26T17:17:00Z">
        <w:r w:rsidDel="00FA04EA">
          <w:rPr>
            <w:rFonts w:ascii="Times New Roman" w:eastAsia="Times New Roman" w:hAnsi="Times New Roman" w:cs="Times New Roman"/>
            <w:sz w:val="24"/>
            <w:szCs w:val="24"/>
          </w:rPr>
          <w:delText xml:space="preserve">wide </w:delText>
        </w:r>
      </w:del>
      <w:r>
        <w:rPr>
          <w:rFonts w:ascii="Times New Roman" w:eastAsia="Times New Roman" w:hAnsi="Times New Roman" w:cs="Times New Roman"/>
          <w:sz w:val="24"/>
          <w:szCs w:val="24"/>
        </w:rPr>
        <w:t xml:space="preserve">range of object uses, </w:t>
      </w:r>
      <w:r w:rsidR="00703682">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these </w:t>
      </w:r>
      <w:r>
        <w:rPr>
          <w:rFonts w:ascii="Times New Roman" w:eastAsia="Times New Roman" w:hAnsi="Times New Roman" w:cs="Times New Roman"/>
          <w:sz w:val="24"/>
          <w:szCs w:val="24"/>
        </w:rPr>
        <w:lastRenderedPageBreak/>
        <w:t>norms</w:t>
      </w:r>
      <w:r w:rsidR="007D09E3">
        <w:rPr>
          <w:rFonts w:ascii="Times New Roman" w:eastAsia="Times New Roman" w:hAnsi="Times New Roman" w:cs="Times New Roman"/>
          <w:sz w:val="24"/>
          <w:szCs w:val="24"/>
        </w:rPr>
        <w:t xml:space="preserve"> instead</w:t>
      </w:r>
      <w:r>
        <w:rPr>
          <w:rFonts w:ascii="Times New Roman" w:eastAsia="Times New Roman" w:hAnsi="Times New Roman" w:cs="Times New Roman"/>
          <w:sz w:val="24"/>
          <w:szCs w:val="24"/>
        </w:rPr>
        <w:t xml:space="preserve"> emphasize and object’s constituent parts and related concepts, respectively, rather than focusing on its inherent, actionable properties.</w:t>
      </w:r>
    </w:p>
    <w:p w14:paraId="0000001C" w14:textId="2DCC08E4"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role of sensorimotor process in knowledge acquisition,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and colleagues (Muraki, Siddiqui,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2022;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Muraki, Sidhu,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&amp; Yap, 2019; Tillotson,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2008) have developed measures quantifying the degree to which individuals perceive that they can interact with a variety of objects. Recently,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collected body-object interaction ratings (BOI) for over 9000 English words, which were elicited via a 1-7 scale such that objects receiving higher values were viewed by participants as having a greater degree of perceived interactivity. Consistent with an embodied cognition approach, BOI ratings have been shown to be consistent with existing measures of semantic knowledge, as BOI was a strong predictor of responses in semantic decision tasks. Specifically, BOI facilitated lexical decision responses derived from the English Lexicon Project (</w:t>
      </w:r>
      <w:proofErr w:type="spellStart"/>
      <w:r>
        <w:rPr>
          <w:rFonts w:ascii="Times New Roman" w:eastAsia="Times New Roman" w:hAnsi="Times New Roman" w:cs="Times New Roman"/>
          <w:sz w:val="24"/>
          <w:szCs w:val="24"/>
        </w:rPr>
        <w:t>Balota</w:t>
      </w:r>
      <w:proofErr w:type="spellEnd"/>
      <w:r>
        <w:rPr>
          <w:rFonts w:ascii="Times New Roman" w:eastAsia="Times New Roman" w:hAnsi="Times New Roman" w:cs="Times New Roman"/>
          <w:sz w:val="24"/>
          <w:szCs w:val="24"/>
        </w:rPr>
        <w:t xml:space="preserve"> et al., 2007) and responses from the Calgary Semantic Decision Project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Heard, Lloyd, &amp; Yap, 2017). Importantly, for </w:t>
      </w:r>
      <w:del w:id="35" w:author="Mark Huff" w:date="2024-01-26T17:17:00Z">
        <w:r w:rsidDel="00C82137">
          <w:rPr>
            <w:rFonts w:ascii="Times New Roman" w:eastAsia="Times New Roman" w:hAnsi="Times New Roman" w:cs="Times New Roman"/>
            <w:sz w:val="24"/>
            <w:szCs w:val="24"/>
          </w:rPr>
          <w:delText xml:space="preserve">both </w:delText>
        </w:r>
      </w:del>
      <w:ins w:id="36" w:author="Mark Huff" w:date="2024-01-26T17:17:00Z">
        <w:r w:rsidR="00C82137">
          <w:rPr>
            <w:rFonts w:ascii="Times New Roman" w:eastAsia="Times New Roman" w:hAnsi="Times New Roman" w:cs="Times New Roman"/>
            <w:sz w:val="24"/>
            <w:szCs w:val="24"/>
          </w:rPr>
          <w:t xml:space="preserve">lexical and semantic decision </w:t>
        </w:r>
      </w:ins>
      <w:r>
        <w:rPr>
          <w:rFonts w:ascii="Times New Roman" w:eastAsia="Times New Roman" w:hAnsi="Times New Roman" w:cs="Times New Roman"/>
          <w:sz w:val="24"/>
          <w:szCs w:val="24"/>
        </w:rPr>
        <w:t xml:space="preserve">tasks, any benefits of BOI on </w:t>
      </w:r>
      <w:del w:id="37" w:author="Mark Huff" w:date="2024-01-26T17:17:00Z">
        <w:r w:rsidDel="009632DB">
          <w:rPr>
            <w:rFonts w:ascii="Times New Roman" w:eastAsia="Times New Roman" w:hAnsi="Times New Roman" w:cs="Times New Roman"/>
            <w:sz w:val="24"/>
            <w:szCs w:val="24"/>
          </w:rPr>
          <w:delText xml:space="preserve">responding </w:delText>
        </w:r>
      </w:del>
      <w:ins w:id="38" w:author="Mark Huff" w:date="2024-01-26T17:17:00Z">
        <w:r w:rsidR="009632DB">
          <w:rPr>
            <w:rFonts w:ascii="Times New Roman" w:eastAsia="Times New Roman" w:hAnsi="Times New Roman" w:cs="Times New Roman"/>
            <w:sz w:val="24"/>
            <w:szCs w:val="24"/>
          </w:rPr>
          <w:t xml:space="preserve">responses </w:t>
        </w:r>
      </w:ins>
      <w:r>
        <w:rPr>
          <w:rFonts w:ascii="Times New Roman" w:eastAsia="Times New Roman" w:hAnsi="Times New Roman" w:cs="Times New Roman"/>
          <w:sz w:val="24"/>
          <w:szCs w:val="24"/>
        </w:rPr>
        <w:t xml:space="preserve">were only apparent when pairs were sufficiently high in BOI (i.e., BOI ratings above the midpoint). Low BOI items, which reflected more abstract concepts, were associated with responses that were both less accurate and slower. Separately, Heard, Madan, </w:t>
      </w:r>
      <w:proofErr w:type="spellStart"/>
      <w:r>
        <w:rPr>
          <w:rFonts w:ascii="Times New Roman" w:eastAsia="Times New Roman" w:hAnsi="Times New Roman" w:cs="Times New Roman"/>
          <w:sz w:val="24"/>
          <w:szCs w:val="24"/>
        </w:rPr>
        <w:t>Protzner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(2019) demonstrated that when BOI ratings were combined with three additional ratings of motor dimensionality (</w:t>
      </w:r>
      <w:proofErr w:type="spellStart"/>
      <w:r>
        <w:rPr>
          <w:rFonts w:ascii="Times New Roman" w:eastAsia="Times New Roman" w:hAnsi="Times New Roman" w:cs="Times New Roman"/>
          <w:sz w:val="24"/>
          <w:szCs w:val="24"/>
        </w:rPr>
        <w:t>graspability</w:t>
      </w:r>
      <w:proofErr w:type="spellEnd"/>
      <w:r>
        <w:rPr>
          <w:rFonts w:ascii="Times New Roman" w:eastAsia="Times New Roman" w:hAnsi="Times New Roman" w:cs="Times New Roman"/>
          <w:sz w:val="24"/>
          <w:szCs w:val="24"/>
        </w:rPr>
        <w:t xml:space="preserve">, ease of pantomime, and number of actions), the combined ratings explained a greater degree of variance in semantic processing tasks compared to when BOI was used alone. Thus, considered alongside findings from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w:t>
      </w:r>
      <w:del w:id="39" w:author="Mark Huff" w:date="2024-01-26T17:19:00Z">
        <w:r w:rsidDel="00427B91">
          <w:rPr>
            <w:rFonts w:ascii="Times New Roman" w:eastAsia="Times New Roman" w:hAnsi="Times New Roman" w:cs="Times New Roman"/>
            <w:sz w:val="24"/>
            <w:szCs w:val="24"/>
          </w:rPr>
          <w:delText xml:space="preserve">it is likely that </w:delText>
        </w:r>
      </w:del>
      <w:r>
        <w:rPr>
          <w:rFonts w:ascii="Times New Roman" w:eastAsia="Times New Roman" w:hAnsi="Times New Roman" w:cs="Times New Roman"/>
          <w:sz w:val="24"/>
          <w:szCs w:val="24"/>
        </w:rPr>
        <w:t xml:space="preserve">sensorimotor information </w:t>
      </w:r>
      <w:del w:id="40" w:author="Mark Huff" w:date="2024-01-26T17:18:00Z">
        <w:r w:rsidDel="009632DB">
          <w:rPr>
            <w:rFonts w:ascii="Times New Roman" w:eastAsia="Times New Roman" w:hAnsi="Times New Roman" w:cs="Times New Roman"/>
            <w:sz w:val="24"/>
            <w:szCs w:val="24"/>
          </w:rPr>
          <w:delText xml:space="preserve">plays </w:delText>
        </w:r>
      </w:del>
      <w:ins w:id="41" w:author="Mark Huff" w:date="2024-01-26T17:18:00Z">
        <w:r w:rsidR="009632DB">
          <w:rPr>
            <w:rFonts w:ascii="Times New Roman" w:eastAsia="Times New Roman" w:hAnsi="Times New Roman" w:cs="Times New Roman"/>
            <w:sz w:val="24"/>
            <w:szCs w:val="24"/>
          </w:rPr>
          <w:t>appears to p</w:t>
        </w:r>
      </w:ins>
      <w:ins w:id="42" w:author="Mark Huff" w:date="2024-01-26T17:19:00Z">
        <w:r w:rsidR="009632DB">
          <w:rPr>
            <w:rFonts w:ascii="Times New Roman" w:eastAsia="Times New Roman" w:hAnsi="Times New Roman" w:cs="Times New Roman"/>
            <w:sz w:val="24"/>
            <w:szCs w:val="24"/>
          </w:rPr>
          <w:t>lay</w:t>
        </w:r>
      </w:ins>
      <w:ins w:id="43" w:author="Mark Huff" w:date="2024-01-26T17:18:00Z">
        <w:r w:rsidR="009632DB">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a critical role when processing a word’s meaning.</w:t>
      </w:r>
    </w:p>
    <w:p w14:paraId="0000001D" w14:textId="695BA9D1"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BOI ratings provide researchers with a useful tool for quantifying the degree to which individuals can interact with their environment, we note two potential shortcomings which may limit their broader use. First, </w:t>
      </w:r>
      <w:del w:id="44" w:author="Alen Hajnal" w:date="2024-01-27T19:52:00Z">
        <w:r w:rsidDel="001C7A72">
          <w:rPr>
            <w:rFonts w:ascii="Times New Roman" w:eastAsia="Times New Roman" w:hAnsi="Times New Roman" w:cs="Times New Roman"/>
            <w:sz w:val="24"/>
            <w:szCs w:val="24"/>
          </w:rPr>
          <w:delText xml:space="preserve">because </w:delText>
        </w:r>
      </w:del>
      <w:r>
        <w:rPr>
          <w:rFonts w:ascii="Times New Roman" w:eastAsia="Times New Roman" w:hAnsi="Times New Roman" w:cs="Times New Roman"/>
          <w:sz w:val="24"/>
          <w:szCs w:val="24"/>
        </w:rPr>
        <w:t>BOI ratings reflect the degree to which individuals can interact with an object</w:t>
      </w:r>
      <w:del w:id="45" w:author="Mark Huff" w:date="2024-01-26T17:19:00Z">
        <w:r w:rsidDel="00427B91">
          <w:rPr>
            <w:rFonts w:ascii="Times New Roman" w:eastAsia="Times New Roman" w:hAnsi="Times New Roman" w:cs="Times New Roman"/>
            <w:sz w:val="24"/>
            <w:szCs w:val="24"/>
          </w:rPr>
          <w:delText>, they</w:delText>
        </w:r>
      </w:del>
      <w:ins w:id="46" w:author="Mark Huff" w:date="2024-01-26T17:19:00Z">
        <w:r w:rsidR="00427B91">
          <w:rPr>
            <w:rFonts w:ascii="Times New Roman" w:eastAsia="Times New Roman" w:hAnsi="Times New Roman" w:cs="Times New Roman"/>
            <w:sz w:val="24"/>
            <w:szCs w:val="24"/>
          </w:rPr>
          <w:t xml:space="preserve"> and</w:t>
        </w:r>
      </w:ins>
      <w:r>
        <w:rPr>
          <w:rFonts w:ascii="Times New Roman" w:eastAsia="Times New Roman" w:hAnsi="Times New Roman" w:cs="Times New Roman"/>
          <w:sz w:val="24"/>
          <w:szCs w:val="24"/>
        </w:rPr>
        <w:t xml:space="preserve"> are highly correlated with concreteness. Consistent with this,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reported that performance on lexical tasks was only facilitated for high BOI items (e.g.,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For low BOI items (e.g., </w:t>
      </w:r>
      <w:r>
        <w:rPr>
          <w:rFonts w:ascii="Times New Roman" w:eastAsia="Times New Roman" w:hAnsi="Times New Roman" w:cs="Times New Roman"/>
          <w:i/>
          <w:sz w:val="24"/>
          <w:szCs w:val="24"/>
        </w:rPr>
        <w:t>autumn</w:t>
      </w:r>
      <w:r>
        <w:rPr>
          <w:rFonts w:ascii="Times New Roman" w:eastAsia="Times New Roman" w:hAnsi="Times New Roman" w:cs="Times New Roman"/>
          <w:sz w:val="24"/>
          <w:szCs w:val="24"/>
        </w:rPr>
        <w:t>), performance decreased, as by nature, an object must be tangible and concrete for it to facilitate a high degree of interaction. Thus, BOI ratings are strongly linked to an item’s concreteness. Second, because BOI reflects a quantitative rating, qualitative information regarding specific object uses, action properties, or even the context in which an object may elicit certain actions</w:t>
      </w:r>
      <w:ins w:id="47" w:author="Nick Maxwell [2]" w:date="2024-01-30T09:04:00Z">
        <w:r w:rsidR="00014B14">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is unavailable. While quantifying the degree of interactivity is critical given the proposed connection between sensorimotor experience and knowledge (see Barsalou, Simmons, Barbey, &amp; Wilson, 2003), understanding the various contexts which may facilitate or inhibit potential interactions is equally important.</w:t>
      </w:r>
      <w:del w:id="48" w:author="Nick Maxwell [2]" w:date="2024-01-28T13:26:00Z">
        <w:r w:rsidDel="005A5DA3">
          <w:rPr>
            <w:rFonts w:ascii="Times New Roman" w:eastAsia="Times New Roman" w:hAnsi="Times New Roman" w:cs="Times New Roman"/>
            <w:sz w:val="24"/>
            <w:szCs w:val="24"/>
          </w:rPr>
          <w:delText xml:space="preserve"> </w:delText>
        </w:r>
      </w:del>
      <w:ins w:id="49" w:author="Nick Maxwell [2]" w:date="2024-01-28T13:25:00Z">
        <w:r w:rsidR="005A5DA3">
          <w:rPr>
            <w:rFonts w:ascii="Times New Roman" w:eastAsia="Times New Roman" w:hAnsi="Times New Roman" w:cs="Times New Roman"/>
            <w:sz w:val="24"/>
            <w:szCs w:val="24"/>
          </w:rPr>
          <w:t xml:space="preserve"> </w:t>
        </w:r>
      </w:ins>
      <w:ins w:id="50" w:author="Nick Maxwell [2]" w:date="2024-01-28T13:28:00Z">
        <w:r w:rsidR="005A5DA3">
          <w:rPr>
            <w:rFonts w:ascii="Times New Roman" w:eastAsia="Times New Roman" w:hAnsi="Times New Roman" w:cs="Times New Roman"/>
            <w:sz w:val="24"/>
            <w:szCs w:val="24"/>
          </w:rPr>
          <w:t xml:space="preserve">Finally, </w:t>
        </w:r>
      </w:ins>
      <w:ins w:id="51" w:author="Nick Maxwell [2]" w:date="2024-01-28T13:33:00Z">
        <w:r w:rsidR="00E6292D">
          <w:rPr>
            <w:rFonts w:ascii="Times New Roman" w:eastAsia="Times New Roman" w:hAnsi="Times New Roman" w:cs="Times New Roman"/>
            <w:sz w:val="24"/>
            <w:szCs w:val="24"/>
          </w:rPr>
          <w:t>having participants rate</w:t>
        </w:r>
      </w:ins>
      <w:ins w:id="52" w:author="Nick Maxwell [2]" w:date="2024-01-28T13:29:00Z">
        <w:r w:rsidR="005A5DA3">
          <w:rPr>
            <w:rFonts w:ascii="Times New Roman" w:eastAsia="Times New Roman" w:hAnsi="Times New Roman" w:cs="Times New Roman"/>
            <w:sz w:val="24"/>
            <w:szCs w:val="24"/>
          </w:rPr>
          <w:t xml:space="preserve"> </w:t>
        </w:r>
      </w:ins>
      <w:ins w:id="53" w:author="Nick Maxwell [2]" w:date="2024-01-28T13:33:00Z">
        <w:r w:rsidR="00E6292D">
          <w:rPr>
            <w:rFonts w:ascii="Times New Roman" w:eastAsia="Times New Roman" w:hAnsi="Times New Roman" w:cs="Times New Roman"/>
            <w:sz w:val="24"/>
            <w:szCs w:val="24"/>
          </w:rPr>
          <w:t>general levels of</w:t>
        </w:r>
      </w:ins>
      <w:ins w:id="54" w:author="Nick Maxwell [2]" w:date="2024-01-28T13:29:00Z">
        <w:r w:rsidR="005A5DA3">
          <w:rPr>
            <w:rFonts w:ascii="Times New Roman" w:eastAsia="Times New Roman" w:hAnsi="Times New Roman" w:cs="Times New Roman"/>
            <w:sz w:val="24"/>
            <w:szCs w:val="24"/>
          </w:rPr>
          <w:t xml:space="preserve"> interactivity may </w:t>
        </w:r>
      </w:ins>
      <w:ins w:id="55" w:author="Nick Maxwell [2]" w:date="2024-01-28T13:30:00Z">
        <w:r w:rsidR="005D37B3">
          <w:rPr>
            <w:rFonts w:ascii="Times New Roman" w:eastAsia="Times New Roman" w:hAnsi="Times New Roman" w:cs="Times New Roman"/>
            <w:sz w:val="24"/>
            <w:szCs w:val="24"/>
          </w:rPr>
          <w:t>be too vague, as when individuals encounter an object, they generally have a spec</w:t>
        </w:r>
      </w:ins>
      <w:ins w:id="56" w:author="Nick Maxwell [2]" w:date="2024-01-28T13:31:00Z">
        <w:r w:rsidR="005D37B3">
          <w:rPr>
            <w:rFonts w:ascii="Times New Roman" w:eastAsia="Times New Roman" w:hAnsi="Times New Roman" w:cs="Times New Roman"/>
            <w:sz w:val="24"/>
            <w:szCs w:val="24"/>
          </w:rPr>
          <w:t>ific use in mind which may facilitate or inhibit interactivity</w:t>
        </w:r>
      </w:ins>
      <w:ins w:id="57" w:author="Nick Maxwell [2]" w:date="2024-01-28T13:32:00Z">
        <w:r w:rsidR="005D37B3">
          <w:rPr>
            <w:rFonts w:ascii="Times New Roman" w:eastAsia="Times New Roman" w:hAnsi="Times New Roman" w:cs="Times New Roman"/>
            <w:sz w:val="24"/>
            <w:szCs w:val="24"/>
          </w:rPr>
          <w:t xml:space="preserve"> </w:t>
        </w:r>
      </w:ins>
      <w:ins w:id="58" w:author="Nick Maxwell [2]" w:date="2024-01-28T13:31:00Z">
        <w:r w:rsidR="005D37B3">
          <w:rPr>
            <w:rFonts w:ascii="Times New Roman" w:eastAsia="Times New Roman" w:hAnsi="Times New Roman" w:cs="Times New Roman"/>
            <w:sz w:val="24"/>
            <w:szCs w:val="24"/>
          </w:rPr>
          <w:t xml:space="preserve">depending on </w:t>
        </w:r>
      </w:ins>
      <w:ins w:id="59" w:author="Nick Maxwell [2]" w:date="2024-01-28T13:32:00Z">
        <w:r w:rsidR="005D37B3">
          <w:rPr>
            <w:rFonts w:ascii="Times New Roman" w:eastAsia="Times New Roman" w:hAnsi="Times New Roman" w:cs="Times New Roman"/>
            <w:sz w:val="24"/>
            <w:szCs w:val="24"/>
          </w:rPr>
          <w:t xml:space="preserve">specific environmental factors. </w:t>
        </w:r>
      </w:ins>
      <w:r>
        <w:rPr>
          <w:rFonts w:ascii="Times New Roman" w:eastAsia="Times New Roman" w:hAnsi="Times New Roman" w:cs="Times New Roman"/>
          <w:sz w:val="24"/>
          <w:szCs w:val="24"/>
        </w:rPr>
        <w:t xml:space="preserve">Thus, relying solely upon BOI as a measure of </w:t>
      </w:r>
      <w:commentRangeStart w:id="60"/>
      <w:commentRangeStart w:id="61"/>
      <w:r>
        <w:rPr>
          <w:rFonts w:ascii="Times New Roman" w:eastAsia="Times New Roman" w:hAnsi="Times New Roman" w:cs="Times New Roman"/>
          <w:sz w:val="24"/>
          <w:szCs w:val="24"/>
        </w:rPr>
        <w:t xml:space="preserve">interactivity </w:t>
      </w:r>
      <w:commentRangeEnd w:id="60"/>
      <w:r w:rsidR="00D13226">
        <w:rPr>
          <w:rStyle w:val="CommentReference"/>
        </w:rPr>
        <w:commentReference w:id="60"/>
      </w:r>
      <w:commentRangeEnd w:id="61"/>
      <w:r w:rsidR="005A5DA3">
        <w:rPr>
          <w:rStyle w:val="CommentReference"/>
        </w:rPr>
        <w:commentReference w:id="61"/>
      </w:r>
      <w:r>
        <w:rPr>
          <w:rFonts w:ascii="Times New Roman" w:eastAsia="Times New Roman" w:hAnsi="Times New Roman" w:cs="Times New Roman"/>
          <w:sz w:val="24"/>
          <w:szCs w:val="24"/>
        </w:rPr>
        <w:t>omits qualitative information which may potentially influence an object’s perceived levels of interactivity.</w:t>
      </w:r>
    </w:p>
    <w:p w14:paraId="0000001E"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Present Study</w:t>
      </w:r>
    </w:p>
    <w:p w14:paraId="0000001F" w14:textId="51F78268"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link between sensorimotor experience and knowledge representation, the present study sought to develop a set of affordance norms for concrete objects. In doing so, we utilized an open-ended response format, which allowed </w:t>
      </w:r>
      <w:ins w:id="62" w:author="Mark Huff" w:date="2024-01-26T17:19:00Z">
        <w:r w:rsidR="00517DCF">
          <w:rPr>
            <w:rFonts w:ascii="Times New Roman" w:eastAsia="Times New Roman" w:hAnsi="Times New Roman" w:cs="Times New Roman"/>
            <w:sz w:val="24"/>
            <w:szCs w:val="24"/>
          </w:rPr>
          <w:t xml:space="preserve">participants to freely report affordances without experimenter-provided cues or prompts. </w:t>
        </w:r>
      </w:ins>
      <w:del w:id="63" w:author="Mark Huff" w:date="2024-01-26T17:19:00Z">
        <w:r w:rsidDel="00517DCF">
          <w:rPr>
            <w:rFonts w:ascii="Times New Roman" w:eastAsia="Times New Roman" w:hAnsi="Times New Roman" w:cs="Times New Roman"/>
            <w:sz w:val="24"/>
            <w:szCs w:val="24"/>
          </w:rPr>
          <w:delText xml:space="preserve">us to collect qualitative information regarding both potential object uses as well as the context in which these actions may occur. </w:delText>
        </w:r>
      </w:del>
      <w:r>
        <w:rPr>
          <w:rFonts w:ascii="Times New Roman" w:eastAsia="Times New Roman" w:hAnsi="Times New Roman" w:cs="Times New Roman"/>
          <w:sz w:val="24"/>
          <w:szCs w:val="24"/>
        </w:rPr>
        <w:t>We framed object use in terms of</w:t>
      </w:r>
      <w:del w:id="64" w:author="Alen Hajnal" w:date="2024-01-27T19:58:00Z">
        <w:r w:rsidDel="00CC4864">
          <w:rPr>
            <w:rFonts w:ascii="Times New Roman" w:eastAsia="Times New Roman" w:hAnsi="Times New Roman" w:cs="Times New Roman"/>
            <w:sz w:val="24"/>
            <w:szCs w:val="24"/>
          </w:rPr>
          <w:delText xml:space="preserve"> perceptual</w:delText>
        </w:r>
      </w:del>
      <w:r>
        <w:rPr>
          <w:rFonts w:ascii="Times New Roman" w:eastAsia="Times New Roman" w:hAnsi="Times New Roman" w:cs="Times New Roman"/>
          <w:sz w:val="24"/>
          <w:szCs w:val="24"/>
        </w:rPr>
        <w:t xml:space="preserve"> affordances, </w:t>
      </w:r>
      <w:r>
        <w:rPr>
          <w:rFonts w:ascii="Times New Roman" w:eastAsia="Times New Roman" w:hAnsi="Times New Roman" w:cs="Times New Roman"/>
          <w:sz w:val="24"/>
          <w:szCs w:val="24"/>
        </w:rPr>
        <w:lastRenderedPageBreak/>
        <w:t xml:space="preserve">such that participants were instructed to list the specific ways a given object could potentially be used or interacted with. </w:t>
      </w:r>
      <w:del w:id="65" w:author="Mark Huff" w:date="2024-01-26T17:20:00Z">
        <w:r w:rsidDel="00517DCF">
          <w:rPr>
            <w:rFonts w:ascii="Times New Roman" w:eastAsia="Times New Roman" w:hAnsi="Times New Roman" w:cs="Times New Roman"/>
            <w:sz w:val="24"/>
            <w:szCs w:val="24"/>
          </w:rPr>
          <w:delText xml:space="preserve">Importantly, we incorporated an open-ended, multiple response format, such that participants were free to provide multiple uses for each object, rather than selecting from a set of pre-selected choices or typing a numerical rating. Thus, potential </w:delText>
        </w:r>
      </w:del>
      <w:ins w:id="66" w:author="Mark Huff" w:date="2024-01-26T17:20:00Z">
        <w:r w:rsidR="00517DCF">
          <w:rPr>
            <w:rFonts w:ascii="Times New Roman" w:eastAsia="Times New Roman" w:hAnsi="Times New Roman" w:cs="Times New Roman"/>
            <w:sz w:val="24"/>
            <w:szCs w:val="24"/>
          </w:rPr>
          <w:t xml:space="preserve">Potential </w:t>
        </w:r>
      </w:ins>
      <w:r>
        <w:rPr>
          <w:rFonts w:ascii="Times New Roman" w:eastAsia="Times New Roman" w:hAnsi="Times New Roman" w:cs="Times New Roman"/>
          <w:sz w:val="24"/>
          <w:szCs w:val="24"/>
        </w:rPr>
        <w:t>object uses were recorded using a method akin to feature production and free association tasks</w:t>
      </w:r>
      <w:ins w:id="67" w:author="Mark Huff" w:date="2024-01-26T17:20:00Z">
        <w:r w:rsidR="00981969">
          <w:rPr>
            <w:rFonts w:ascii="Times New Roman" w:eastAsia="Times New Roman" w:hAnsi="Times New Roman" w:cs="Times New Roman"/>
            <w:sz w:val="24"/>
            <w:szCs w:val="24"/>
          </w:rPr>
          <w:t xml:space="preserve"> (cf. McRae et al., 2005; Nelson et al., 2004)</w:t>
        </w:r>
      </w:ins>
      <w:r>
        <w:rPr>
          <w:rFonts w:ascii="Times New Roman" w:eastAsia="Times New Roman" w:hAnsi="Times New Roman" w:cs="Times New Roman"/>
          <w:sz w:val="24"/>
          <w:szCs w:val="24"/>
        </w:rPr>
        <w:t xml:space="preserve">. As a result, we were able to capture a </w:t>
      </w:r>
      <w:del w:id="68" w:author="Mark Huff" w:date="2024-01-26T17:20:00Z">
        <w:r w:rsidDel="00981969">
          <w:rPr>
            <w:rFonts w:ascii="Times New Roman" w:eastAsia="Times New Roman" w:hAnsi="Times New Roman" w:cs="Times New Roman"/>
            <w:sz w:val="24"/>
            <w:szCs w:val="24"/>
          </w:rPr>
          <w:delText xml:space="preserve">wide </w:delText>
        </w:r>
      </w:del>
      <w:r>
        <w:rPr>
          <w:rFonts w:ascii="Times New Roman" w:eastAsia="Times New Roman" w:hAnsi="Times New Roman" w:cs="Times New Roman"/>
          <w:sz w:val="24"/>
          <w:szCs w:val="24"/>
        </w:rPr>
        <w:t xml:space="preserve">range of </w:t>
      </w:r>
      <w:ins w:id="69" w:author="Alen Hajnal" w:date="2024-01-27T19:59:00Z">
        <w:r w:rsidR="005628BD">
          <w:rPr>
            <w:rFonts w:ascii="Times New Roman" w:eastAsia="Times New Roman" w:hAnsi="Times New Roman" w:cs="Times New Roman"/>
            <w:sz w:val="24"/>
            <w:szCs w:val="24"/>
          </w:rPr>
          <w:t>responses</w:t>
        </w:r>
      </w:ins>
      <w:del w:id="70" w:author="Alen Hajnal" w:date="2024-01-27T19:59:00Z">
        <w:r w:rsidDel="005628BD">
          <w:rPr>
            <w:rFonts w:ascii="Times New Roman" w:eastAsia="Times New Roman" w:hAnsi="Times New Roman" w:cs="Times New Roman"/>
            <w:sz w:val="24"/>
            <w:szCs w:val="24"/>
          </w:rPr>
          <w:delText>information</w:delText>
        </w:r>
      </w:del>
      <w:r>
        <w:rPr>
          <w:rFonts w:ascii="Times New Roman" w:eastAsia="Times New Roman" w:hAnsi="Times New Roman" w:cs="Times New Roman"/>
          <w:sz w:val="24"/>
          <w:szCs w:val="24"/>
        </w:rPr>
        <w:t xml:space="preserve">, which maximized the potential number of affordances that could be generated for each object. </w:t>
      </w:r>
    </w:p>
    <w:p w14:paraId="00000020" w14:textId="5A7B035D"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following sections, we first detail the creation of the affordance norm dataset and describe an interactive web-portal </w:t>
      </w:r>
      <w:del w:id="71" w:author="Mark Huff" w:date="2024-01-26T17:20:00Z">
        <w:r w:rsidDel="00981969">
          <w:rPr>
            <w:rFonts w:ascii="Times New Roman" w:eastAsia="Times New Roman" w:hAnsi="Times New Roman" w:cs="Times New Roman"/>
            <w:sz w:val="24"/>
            <w:szCs w:val="24"/>
          </w:rPr>
          <w:delText xml:space="preserve">which was </w:delText>
        </w:r>
      </w:del>
      <w:r>
        <w:rPr>
          <w:rFonts w:ascii="Times New Roman" w:eastAsia="Times New Roman" w:hAnsi="Times New Roman" w:cs="Times New Roman"/>
          <w:sz w:val="24"/>
          <w:szCs w:val="24"/>
        </w:rPr>
        <w:t>designed to facilitate exploration of the final set of norms. We then discuss a series of analyses which compared the affordance measures generated from this dataset with two existing measures of meaning (e.g., FAS values derived from Nelson et al., 2004’s free association norms and cosine similarity (COS) taken from Buchanan et al.’s, 2019a, feature production norms), BOI ratings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and several lexical variables which could potentially influence how participants processed each item (e.g., concreteness, age-of-acquisition, </w:t>
      </w:r>
      <w:ins w:id="72" w:author="Nick Maxwell [2]" w:date="2024-01-29T15:20:00Z">
        <w:r w:rsidR="00024DCE">
          <w:rPr>
            <w:rFonts w:ascii="Times New Roman" w:eastAsia="Times New Roman" w:hAnsi="Times New Roman" w:cs="Times New Roman"/>
            <w:sz w:val="24"/>
            <w:szCs w:val="24"/>
          </w:rPr>
          <w:t xml:space="preserve">cue set size, </w:t>
        </w:r>
      </w:ins>
      <w:r>
        <w:rPr>
          <w:rFonts w:ascii="Times New Roman" w:eastAsia="Times New Roman" w:hAnsi="Times New Roman" w:cs="Times New Roman"/>
          <w:sz w:val="24"/>
          <w:szCs w:val="24"/>
        </w:rPr>
        <w:t xml:space="preserve">etc.). </w:t>
      </w:r>
    </w:p>
    <w:p w14:paraId="00000021"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00000022"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14:paraId="00000023" w14:textId="5843707B"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We recruited 3189 participants from two general settings. First, 2432 undergraduate students were recruited from 9 universities and colleges located within the northeastern, midwestern, and southern United States. The remaining 757 participants completed the study online via Prolific (</w:t>
      </w:r>
      <w:ins w:id="73" w:author="Nick Maxwell [2]" w:date="2024-01-29T13:50:00Z">
        <w:r w:rsidR="00961FA1">
          <w:rPr>
            <w:rFonts w:ascii="Times New Roman" w:eastAsia="Times New Roman" w:hAnsi="Times New Roman" w:cs="Times New Roman"/>
            <w:sz w:val="24"/>
            <w:szCs w:val="24"/>
          </w:rPr>
          <w:fldChar w:fldCharType="begin"/>
        </w:r>
        <w:r w:rsidR="00961FA1">
          <w:rPr>
            <w:rFonts w:ascii="Times New Roman" w:eastAsia="Times New Roman" w:hAnsi="Times New Roman" w:cs="Times New Roman"/>
            <w:sz w:val="24"/>
            <w:szCs w:val="24"/>
          </w:rPr>
          <w:instrText>HYPERLINK "www.Prolific.co"</w:instrText>
        </w:r>
        <w:r w:rsidR="00961FA1">
          <w:rPr>
            <w:rFonts w:ascii="Times New Roman" w:eastAsia="Times New Roman" w:hAnsi="Times New Roman" w:cs="Times New Roman"/>
            <w:sz w:val="24"/>
            <w:szCs w:val="24"/>
          </w:rPr>
        </w:r>
        <w:r w:rsidR="00961FA1">
          <w:rPr>
            <w:rFonts w:ascii="Times New Roman" w:eastAsia="Times New Roman" w:hAnsi="Times New Roman" w:cs="Times New Roman"/>
            <w:sz w:val="24"/>
            <w:szCs w:val="24"/>
          </w:rPr>
          <w:fldChar w:fldCharType="separate"/>
        </w:r>
        <w:r w:rsidR="00961FA1" w:rsidRPr="00961FA1">
          <w:rPr>
            <w:rStyle w:val="Hyperlink"/>
            <w:rFonts w:ascii="Times New Roman" w:eastAsia="Times New Roman" w:hAnsi="Times New Roman" w:cs="Times New Roman"/>
            <w:sz w:val="24"/>
            <w:szCs w:val="24"/>
          </w:rPr>
          <w:t>www.Prolific</w:t>
        </w:r>
        <w:r w:rsidRPr="00961FA1">
          <w:rPr>
            <w:rStyle w:val="Hyperlink"/>
            <w:rFonts w:ascii="Times New Roman" w:eastAsia="Times New Roman" w:hAnsi="Times New Roman" w:cs="Times New Roman"/>
            <w:sz w:val="24"/>
            <w:szCs w:val="24"/>
          </w:rPr>
          <w:t>.co</w:t>
        </w:r>
        <w:r w:rsidR="00961FA1">
          <w:rPr>
            <w:rFonts w:ascii="Times New Roman" w:eastAsia="Times New Roman" w:hAnsi="Times New Roman" w:cs="Times New Roman"/>
            <w:sz w:val="24"/>
            <w:szCs w:val="24"/>
          </w:rPr>
          <w:fldChar w:fldCharType="end"/>
        </w:r>
      </w:ins>
      <w:r>
        <w:rPr>
          <w:rFonts w:ascii="Times New Roman" w:eastAsia="Times New Roman" w:hAnsi="Times New Roman" w:cs="Times New Roman"/>
          <w:sz w:val="24"/>
          <w:szCs w:val="24"/>
        </w:rPr>
        <w:t xml:space="preserve">). Table 1 displays final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s for each testing site following </w:t>
      </w:r>
      <w:ins w:id="74" w:author="Alen Hajnal" w:date="2024-01-27T20:00:00Z">
        <w:r w:rsidR="00BF36B0">
          <w:rPr>
            <w:rFonts w:ascii="Times New Roman" w:eastAsia="Times New Roman" w:hAnsi="Times New Roman" w:cs="Times New Roman"/>
            <w:sz w:val="24"/>
            <w:szCs w:val="24"/>
          </w:rPr>
          <w:t xml:space="preserve">data </w:t>
        </w:r>
      </w:ins>
      <w:r>
        <w:rPr>
          <w:rFonts w:ascii="Times New Roman" w:eastAsia="Times New Roman" w:hAnsi="Times New Roman" w:cs="Times New Roman"/>
          <w:sz w:val="24"/>
          <w:szCs w:val="24"/>
        </w:rPr>
        <w:t>cleaning. All undergraduate students completed the study in exchange for partial course credit, while Prolific participants were compensated at a rate of $3.00 per 20-minute session. All participants were required to be native English speakers, and Prolific participants were additionally required to have obtained at least a high-school level degree or equivalent.</w:t>
      </w:r>
    </w:p>
    <w:p w14:paraId="00000024"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Materials</w:t>
      </w:r>
    </w:p>
    <w:p w14:paraId="00000025" w14:textId="5CAD77FB"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generate the stimuli, we initially selected 3005 nouns from the MRC psycholinguistic database (Coltheart, 1981). Words were selected based on concreteness, such that only high concreteness words were included (</w:t>
      </w:r>
      <w:r w:rsidRPr="00981969">
        <w:rPr>
          <w:rFonts w:ascii="Times New Roman" w:eastAsia="Times New Roman" w:hAnsi="Times New Roman" w:cs="Times New Roman"/>
          <w:i/>
          <w:sz w:val="24"/>
          <w:szCs w:val="24"/>
        </w:rPr>
        <w:t>M</w:t>
      </w:r>
      <w:ins w:id="75" w:author="Nick Maxwell [2]" w:date="2024-01-29T15:31:00Z">
        <w:r w:rsidR="00067063">
          <w:rPr>
            <w:rFonts w:ascii="Times New Roman" w:eastAsia="Times New Roman" w:hAnsi="Times New Roman" w:cs="Times New Roman"/>
            <w:i/>
            <w:sz w:val="24"/>
            <w:szCs w:val="24"/>
          </w:rPr>
          <w:t xml:space="preserve"> </w:t>
        </w:r>
        <w:r w:rsidR="00067063">
          <w:rPr>
            <w:rFonts w:ascii="Times New Roman" w:eastAsia="Times New Roman" w:hAnsi="Times New Roman" w:cs="Times New Roman"/>
            <w:iCs/>
            <w:sz w:val="24"/>
            <w:szCs w:val="24"/>
          </w:rPr>
          <w:t xml:space="preserve">concreteness ≥ 4.25). Of the 3005 words </w:t>
        </w:r>
      </w:ins>
      <w:ins w:id="76" w:author="Nick Maxwell [2]" w:date="2024-01-29T15:32:00Z">
        <w:r w:rsidR="00067063">
          <w:rPr>
            <w:rFonts w:ascii="Times New Roman" w:eastAsia="Times New Roman" w:hAnsi="Times New Roman" w:cs="Times New Roman"/>
            <w:iCs/>
            <w:sz w:val="24"/>
            <w:szCs w:val="24"/>
          </w:rPr>
          <w:t xml:space="preserve">we generated, five were randomly selected to serve as practice items. The remaining 3000 items were once randomized before being equally split into 100 separate, 30-item lists. Overall, the final </w:t>
        </w:r>
      </w:ins>
      <w:ins w:id="77" w:author="Nick Maxwell [2]" w:date="2024-01-29T15:33:00Z">
        <w:r w:rsidR="00067063">
          <w:rPr>
            <w:rFonts w:ascii="Times New Roman" w:eastAsia="Times New Roman" w:hAnsi="Times New Roman" w:cs="Times New Roman"/>
            <w:iCs/>
            <w:sz w:val="24"/>
            <w:szCs w:val="24"/>
          </w:rPr>
          <w:t>set of 3000 words had a mean concreteness rating of 4.61 (</w:t>
        </w:r>
        <w:r w:rsidR="00067063">
          <w:rPr>
            <w:rFonts w:ascii="Times New Roman" w:eastAsia="Times New Roman" w:hAnsi="Times New Roman" w:cs="Times New Roman"/>
            <w:i/>
            <w:sz w:val="24"/>
            <w:szCs w:val="24"/>
          </w:rPr>
          <w:t>SD</w:t>
        </w:r>
        <w:r w:rsidR="00067063">
          <w:rPr>
            <w:rFonts w:ascii="Times New Roman" w:eastAsia="Times New Roman" w:hAnsi="Times New Roman" w:cs="Times New Roman"/>
            <w:iCs/>
            <w:sz w:val="24"/>
            <w:szCs w:val="24"/>
          </w:rPr>
          <w:t xml:space="preserve"> </w:t>
        </w:r>
      </w:ins>
      <w:customXmlDelRangeStart w:id="78" w:author="Nick Maxwell [2]" w:date="2024-01-29T15:33:00Z"/>
      <w:sdt>
        <w:sdtPr>
          <w:rPr>
            <w:rFonts w:ascii="Times New Roman" w:hAnsi="Times New Roman" w:cs="Times New Roman"/>
            <w:sz w:val="24"/>
            <w:szCs w:val="24"/>
          </w:rPr>
          <w:tag w:val="goog_rdk_3"/>
          <w:id w:val="1477107015"/>
        </w:sdtPr>
        <w:sdtContent>
          <w:customXmlDelRangeEnd w:id="78"/>
          <w:del w:id="79" w:author="Nick Maxwell [2]" w:date="2024-01-29T15:33:00Z">
            <w:r w:rsidRPr="00981969" w:rsidDel="00067063">
              <w:rPr>
                <w:rFonts w:ascii="Times New Roman" w:eastAsia="Gungsuh" w:hAnsi="Times New Roman" w:cs="Times New Roman"/>
                <w:sz w:val="24"/>
                <w:szCs w:val="24"/>
                <w:rPrChange w:id="80" w:author="Mark Huff" w:date="2024-01-26T17:21:00Z">
                  <w:rPr>
                    <w:rFonts w:ascii="Gungsuh" w:eastAsia="Gungsuh" w:hAnsi="Gungsuh" w:cs="Gungsuh"/>
                    <w:sz w:val="24"/>
                    <w:szCs w:val="24"/>
                  </w:rPr>
                </w:rPrChange>
              </w:rPr>
              <w:delText xml:space="preserve"> concreteness ≥ 4.25). Of the 3005 words that were generated, five were randomly selected to serve as practice items. The remaining 3000 items were once randomized before being equally split into 100 separate, 30-item lists. Overall, the final set of 3000 words had a mean concreteness rating of 4.61 (</w:delText>
            </w:r>
          </w:del>
          <w:customXmlDelRangeStart w:id="81" w:author="Nick Maxwell [2]" w:date="2024-01-29T15:33:00Z"/>
        </w:sdtContent>
      </w:sdt>
      <w:customXmlDelRangeEnd w:id="81"/>
      <w:del w:id="82" w:author="Nick Maxwell [2]" w:date="2024-01-29T15:33:00Z">
        <w:r w:rsidDel="00067063">
          <w:rPr>
            <w:rFonts w:ascii="Times New Roman" w:eastAsia="Times New Roman" w:hAnsi="Times New Roman" w:cs="Times New Roman"/>
            <w:i/>
            <w:sz w:val="24"/>
            <w:szCs w:val="24"/>
          </w:rPr>
          <w:delText>sd</w:delText>
        </w:r>
        <w:r w:rsidDel="00067063">
          <w:rPr>
            <w:rFonts w:ascii="Times New Roman" w:eastAsia="Times New Roman" w:hAnsi="Times New Roman" w:cs="Times New Roman"/>
            <w:sz w:val="24"/>
            <w:szCs w:val="24"/>
          </w:rPr>
          <w:delText xml:space="preserve"> </w:delText>
        </w:r>
      </w:del>
      <w:ins w:id="83" w:author="Mark Huff" w:date="2024-01-26T17:21:00Z">
        <w:del w:id="84" w:author="Nick Maxwell [2]" w:date="2024-01-29T15:33:00Z">
          <w:r w:rsidR="00981969" w:rsidDel="00067063">
            <w:rPr>
              <w:rFonts w:ascii="Times New Roman" w:eastAsia="Times New Roman" w:hAnsi="Times New Roman" w:cs="Times New Roman"/>
              <w:i/>
              <w:sz w:val="24"/>
              <w:szCs w:val="24"/>
            </w:rPr>
            <w:delText>SD</w:delText>
          </w:r>
        </w:del>
        <w:r w:rsidR="0098196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0.33; Brysbaert, Warriner, &amp; Kuperman, 2014), a mean SUBTLEX frequency rating of 2.01 (</w:t>
      </w:r>
      <w:del w:id="85" w:author="Mark Huff" w:date="2024-01-26T17:21:00Z">
        <w:r w:rsidDel="00981969">
          <w:rPr>
            <w:rFonts w:ascii="Times New Roman" w:eastAsia="Times New Roman" w:hAnsi="Times New Roman" w:cs="Times New Roman"/>
            <w:i/>
            <w:sz w:val="24"/>
            <w:szCs w:val="24"/>
          </w:rPr>
          <w:delText>sd</w:delText>
        </w:r>
        <w:r w:rsidDel="00981969">
          <w:rPr>
            <w:rFonts w:ascii="Times New Roman" w:eastAsia="Times New Roman" w:hAnsi="Times New Roman" w:cs="Times New Roman"/>
            <w:sz w:val="24"/>
            <w:szCs w:val="24"/>
          </w:rPr>
          <w:delText xml:space="preserve"> </w:delText>
        </w:r>
      </w:del>
      <w:ins w:id="86" w:author="Mark Huff" w:date="2024-01-26T17:21:00Z">
        <w:r w:rsidR="00981969">
          <w:rPr>
            <w:rFonts w:ascii="Times New Roman" w:eastAsia="Times New Roman" w:hAnsi="Times New Roman" w:cs="Times New Roman"/>
            <w:i/>
            <w:sz w:val="24"/>
            <w:szCs w:val="24"/>
          </w:rPr>
          <w:t>SD</w:t>
        </w:r>
        <w:r w:rsidR="0098196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0.87; Brysbaert &amp; New, 2009), and a mean BOI rating of 5.18 (</w:t>
      </w:r>
      <w:del w:id="87" w:author="Mark Huff" w:date="2024-01-26T17:21:00Z">
        <w:r w:rsidDel="00981969">
          <w:rPr>
            <w:rFonts w:ascii="Times New Roman" w:eastAsia="Times New Roman" w:hAnsi="Times New Roman" w:cs="Times New Roman"/>
            <w:i/>
            <w:sz w:val="24"/>
            <w:szCs w:val="24"/>
          </w:rPr>
          <w:delText>sd</w:delText>
        </w:r>
        <w:r w:rsidDel="00981969">
          <w:rPr>
            <w:rFonts w:ascii="Times New Roman" w:eastAsia="Times New Roman" w:hAnsi="Times New Roman" w:cs="Times New Roman"/>
            <w:sz w:val="24"/>
            <w:szCs w:val="24"/>
          </w:rPr>
          <w:delText xml:space="preserve"> </w:delText>
        </w:r>
      </w:del>
      <w:ins w:id="88" w:author="Mark Huff" w:date="2024-01-26T17:21:00Z">
        <w:r w:rsidR="00981969">
          <w:rPr>
            <w:rFonts w:ascii="Times New Roman" w:eastAsia="Times New Roman" w:hAnsi="Times New Roman" w:cs="Times New Roman"/>
            <w:i/>
            <w:sz w:val="24"/>
            <w:szCs w:val="24"/>
          </w:rPr>
          <w:t>SD</w:t>
        </w:r>
        <w:r w:rsidR="0098196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 0.60;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w:t>
      </w:r>
    </w:p>
    <w:p w14:paraId="00000026"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00000027" w14:textId="19B618EB"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Across testing sites, data collection occurred online using Collector, an open-source platform for conducting </w:t>
      </w:r>
      <w:sdt>
        <w:sdtPr>
          <w:tag w:val="goog_rdk_4"/>
          <w:id w:val="1224105706"/>
        </w:sdtPr>
        <w:sdtContent>
          <w:commentRangeStart w:id="89"/>
          <w:commentRangeStart w:id="90"/>
        </w:sdtContent>
      </w:sdt>
      <w:r>
        <w:rPr>
          <w:rFonts w:ascii="Times New Roman" w:eastAsia="Times New Roman" w:hAnsi="Times New Roman" w:cs="Times New Roman"/>
          <w:sz w:val="24"/>
          <w:szCs w:val="24"/>
        </w:rPr>
        <w:t xml:space="preserve">web-based psychological </w:t>
      </w:r>
      <w:commentRangeEnd w:id="90"/>
      <w:r>
        <w:commentReference w:id="90"/>
      </w:r>
      <w:commentRangeEnd w:id="89"/>
      <w:r w:rsidR="00341C2E">
        <w:rPr>
          <w:rStyle w:val="CommentReference"/>
        </w:rPr>
        <w:commentReference w:id="89"/>
      </w:r>
      <w:r>
        <w:rPr>
          <w:rFonts w:ascii="Times New Roman" w:eastAsia="Times New Roman" w:hAnsi="Times New Roman" w:cs="Times New Roman"/>
          <w:sz w:val="24"/>
          <w:szCs w:val="24"/>
        </w:rPr>
        <w:t xml:space="preserve">experiments (Garcia &amp; Kornell, 2015). Prior to beginning the norming task, participants were informed that they would </w:t>
      </w:r>
      <w:del w:id="91" w:author="Mark Huff" w:date="2024-01-26T17:22:00Z">
        <w:r w:rsidDel="00981969">
          <w:rPr>
            <w:rFonts w:ascii="Times New Roman" w:eastAsia="Times New Roman" w:hAnsi="Times New Roman" w:cs="Times New Roman"/>
            <w:sz w:val="24"/>
            <w:szCs w:val="24"/>
          </w:rPr>
          <w:delText>be viewing</w:delText>
        </w:r>
      </w:del>
      <w:ins w:id="92" w:author="Mark Huff" w:date="2024-01-26T17:22:00Z">
        <w:r w:rsidR="00981969">
          <w:rPr>
            <w:rFonts w:ascii="Times New Roman" w:eastAsia="Times New Roman" w:hAnsi="Times New Roman" w:cs="Times New Roman"/>
            <w:sz w:val="24"/>
            <w:szCs w:val="24"/>
          </w:rPr>
          <w:t>view</w:t>
        </w:r>
      </w:ins>
      <w:r>
        <w:rPr>
          <w:rFonts w:ascii="Times New Roman" w:eastAsia="Times New Roman" w:hAnsi="Times New Roman" w:cs="Times New Roman"/>
          <w:sz w:val="24"/>
          <w:szCs w:val="24"/>
        </w:rPr>
        <w:t xml:space="preserve"> a series of object words and </w:t>
      </w:r>
      <w:del w:id="93" w:author="Mark Huff" w:date="2024-01-26T17:22:00Z">
        <w:r w:rsidDel="00981969">
          <w:rPr>
            <w:rFonts w:ascii="Times New Roman" w:eastAsia="Times New Roman" w:hAnsi="Times New Roman" w:cs="Times New Roman"/>
            <w:sz w:val="24"/>
            <w:szCs w:val="24"/>
          </w:rPr>
          <w:delText>that they would be asked</w:delText>
        </w:r>
      </w:del>
      <w:ins w:id="94" w:author="Mark Huff" w:date="2024-01-26T17:22:00Z">
        <w:r w:rsidR="00981969">
          <w:rPr>
            <w:rFonts w:ascii="Times New Roman" w:eastAsia="Times New Roman" w:hAnsi="Times New Roman" w:cs="Times New Roman"/>
            <w:sz w:val="24"/>
            <w:szCs w:val="24"/>
          </w:rPr>
          <w:t>tasked</w:t>
        </w:r>
      </w:ins>
      <w:r>
        <w:rPr>
          <w:rFonts w:ascii="Times New Roman" w:eastAsia="Times New Roman" w:hAnsi="Times New Roman" w:cs="Times New Roman"/>
          <w:sz w:val="24"/>
          <w:szCs w:val="24"/>
        </w:rPr>
        <w:t xml:space="preserve"> to list as many uses for each object as they could reasonably generate. Participants were reminded that a single object typically has multiple uses and were encouraged to list multiple </w:t>
      </w:r>
      <w:proofErr w:type="gramStart"/>
      <w:r>
        <w:rPr>
          <w:rFonts w:ascii="Times New Roman" w:eastAsia="Times New Roman" w:hAnsi="Times New Roman" w:cs="Times New Roman"/>
          <w:sz w:val="24"/>
          <w:szCs w:val="24"/>
        </w:rPr>
        <w:t>object</w:t>
      </w:r>
      <w:proofErr w:type="gramEnd"/>
      <w:r>
        <w:rPr>
          <w:rFonts w:ascii="Times New Roman" w:eastAsia="Times New Roman" w:hAnsi="Times New Roman" w:cs="Times New Roman"/>
          <w:sz w:val="24"/>
          <w:szCs w:val="24"/>
        </w:rPr>
        <w:t xml:space="preserve"> uses when possible. To illustrate this point, the word </w:t>
      </w:r>
      <w:r>
        <w:rPr>
          <w:rFonts w:ascii="Times New Roman" w:eastAsia="Times New Roman" w:hAnsi="Times New Roman" w:cs="Times New Roman"/>
          <w:i/>
          <w:sz w:val="24"/>
          <w:szCs w:val="24"/>
        </w:rPr>
        <w:t>ball</w:t>
      </w:r>
      <w:r>
        <w:rPr>
          <w:rFonts w:ascii="Times New Roman" w:eastAsia="Times New Roman" w:hAnsi="Times New Roman" w:cs="Times New Roman"/>
          <w:sz w:val="24"/>
          <w:szCs w:val="24"/>
        </w:rPr>
        <w:t xml:space="preserve"> was provided as an example, with </w:t>
      </w:r>
      <w:r>
        <w:rPr>
          <w:rFonts w:ascii="Times New Roman" w:eastAsia="Times New Roman" w:hAnsi="Times New Roman" w:cs="Times New Roman"/>
          <w:i/>
          <w:sz w:val="24"/>
          <w:szCs w:val="24"/>
        </w:rPr>
        <w:t>throw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bounce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step on</w:t>
      </w:r>
      <w:r>
        <w:rPr>
          <w:rFonts w:ascii="Times New Roman" w:eastAsia="Times New Roman" w:hAnsi="Times New Roman" w:cs="Times New Roman"/>
          <w:sz w:val="24"/>
          <w:szCs w:val="24"/>
        </w:rPr>
        <w:t xml:space="preserve"> all provided as examples of potential affordances. The full task instructions can be viewed at https://osf.io/pavjh. </w:t>
      </w:r>
    </w:p>
    <w:p w14:paraId="00000028" w14:textId="72572E8A"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receiving </w:t>
      </w:r>
      <w:del w:id="95" w:author="Mark Huff" w:date="2024-01-26T17:22:00Z">
        <w:r w:rsidDel="00341C2E">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 xml:space="preserve">instructions, participants </w:t>
      </w:r>
      <w:del w:id="96" w:author="Mark Huff" w:date="2024-01-26T17:23:00Z">
        <w:r w:rsidDel="00341C2E">
          <w:rPr>
            <w:rFonts w:ascii="Times New Roman" w:eastAsia="Times New Roman" w:hAnsi="Times New Roman" w:cs="Times New Roman"/>
            <w:sz w:val="24"/>
            <w:szCs w:val="24"/>
          </w:rPr>
          <w:delText xml:space="preserve">first </w:delText>
        </w:r>
      </w:del>
      <w:r>
        <w:rPr>
          <w:rFonts w:ascii="Times New Roman" w:eastAsia="Times New Roman" w:hAnsi="Times New Roman" w:cs="Times New Roman"/>
          <w:sz w:val="24"/>
          <w:szCs w:val="24"/>
        </w:rPr>
        <w:t xml:space="preserve">completed a set of five practice items, which familiarized them with the norming task. For each trial, a cue word was presented in the center of the screen, and participants were instructed to type each possible affordances into a textbox which was located directly below the word. To maximize potential affordances, participants were not given specific instructions on how to format their responses (i.e., tense, single words vs. </w:t>
      </w:r>
      <w:r>
        <w:rPr>
          <w:rFonts w:ascii="Times New Roman" w:eastAsia="Times New Roman" w:hAnsi="Times New Roman" w:cs="Times New Roman"/>
          <w:sz w:val="24"/>
          <w:szCs w:val="24"/>
        </w:rPr>
        <w:lastRenderedPageBreak/>
        <w:t>phrases, etc.) with the exception that they were asked to separate each unique affordance with a comma. Thus, participants were allowed to respond to the cue with individual words, phrases, or full sentences. Additionally, a prompt was located directly above the cue, which reminded participants of the task instructions. After completing the five initial practice trials, participants immediately began the full norming task, which randomly presented them with one of the 30-item lists. All items were presented in a randomized order, and participants’ responses were self-paced. Following completion of this task, participants were debriefed. The full study took approximately 20 minutes to complete.</w:t>
      </w:r>
    </w:p>
    <w:p w14:paraId="00000029"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Processing</w:t>
      </w:r>
    </w:p>
    <w:p w14:paraId="0000002A" w14:textId="53446AF6"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responses were initially screened to ensure that participants adhered to the norming task’s instructions. Data from 35 participants were omitted due to excessive blank responses or failure to list object uses (i.e., consistently responding with synonyms or associates), leading to 3154 participants included in the final dataset. The remaining data were then processed in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following a cleaning procedure based on Buchanan, De Deyne, </w:t>
      </w:r>
      <w:del w:id="97" w:author="Mark Huff" w:date="2024-01-26T17:23:00Z">
        <w:r w:rsidDel="00341C2E">
          <w:rPr>
            <w:rFonts w:ascii="Times New Roman" w:eastAsia="Times New Roman" w:hAnsi="Times New Roman" w:cs="Times New Roman"/>
            <w:sz w:val="24"/>
            <w:szCs w:val="24"/>
          </w:rPr>
          <w:delText xml:space="preserve">&amp; </w:delText>
        </w:r>
      </w:del>
      <w:ins w:id="98" w:author="Mark Huff" w:date="2024-01-26T17:23:00Z">
        <w:r w:rsidR="00341C2E">
          <w:rPr>
            <w:rFonts w:ascii="Times New Roman" w:eastAsia="Times New Roman" w:hAnsi="Times New Roman" w:cs="Times New Roman"/>
            <w:sz w:val="24"/>
            <w:szCs w:val="24"/>
          </w:rPr>
          <w:t xml:space="preserve">and </w:t>
        </w:r>
      </w:ins>
      <w:proofErr w:type="spellStart"/>
      <w:r>
        <w:rPr>
          <w:rFonts w:ascii="Times New Roman" w:eastAsia="Times New Roman" w:hAnsi="Times New Roman" w:cs="Times New Roman"/>
          <w:sz w:val="24"/>
          <w:szCs w:val="24"/>
        </w:rPr>
        <w:t>Montefinese’s</w:t>
      </w:r>
      <w:proofErr w:type="spellEnd"/>
      <w:r>
        <w:rPr>
          <w:rFonts w:ascii="Times New Roman" w:eastAsia="Times New Roman" w:hAnsi="Times New Roman" w:cs="Times New Roman"/>
          <w:sz w:val="24"/>
          <w:szCs w:val="24"/>
        </w:rPr>
        <w:t xml:space="preserve"> (2020) guidelines for processing lexical output from </w:t>
      </w:r>
      <w:del w:id="99" w:author="Mark Huff" w:date="2024-01-26T17:23:00Z">
        <w:r w:rsidDel="00341C2E">
          <w:rPr>
            <w:rFonts w:ascii="Times New Roman" w:eastAsia="Times New Roman" w:hAnsi="Times New Roman" w:cs="Times New Roman"/>
            <w:sz w:val="24"/>
            <w:szCs w:val="24"/>
          </w:rPr>
          <w:delText xml:space="preserve">feature </w:delText>
        </w:r>
      </w:del>
      <w:ins w:id="100" w:author="Mark Huff" w:date="2024-01-26T17:23:00Z">
        <w:r w:rsidR="00341C2E">
          <w:rPr>
            <w:rFonts w:ascii="Times New Roman" w:eastAsia="Times New Roman" w:hAnsi="Times New Roman" w:cs="Times New Roman"/>
            <w:sz w:val="24"/>
            <w:szCs w:val="24"/>
          </w:rPr>
          <w:t>feature-</w:t>
        </w:r>
      </w:ins>
      <w:r>
        <w:rPr>
          <w:rFonts w:ascii="Times New Roman" w:eastAsia="Times New Roman" w:hAnsi="Times New Roman" w:cs="Times New Roman"/>
          <w:sz w:val="24"/>
          <w:szCs w:val="24"/>
        </w:rPr>
        <w:t xml:space="preserve">production tasks. Below, we first detail each step used to create the final dataset before describing the calculation of three affordance measures: Affordance Strength (AFS), Affordance </w:t>
      </w:r>
      <w:del w:id="101" w:author="Nick Maxwell [2]" w:date="2024-01-29T16:12:00Z">
        <w:r w:rsidDel="009B184A">
          <w:rPr>
            <w:rFonts w:ascii="Times New Roman" w:eastAsia="Times New Roman" w:hAnsi="Times New Roman" w:cs="Times New Roman"/>
            <w:sz w:val="24"/>
            <w:szCs w:val="24"/>
          </w:rPr>
          <w:delText xml:space="preserve">Percentage </w:delText>
        </w:r>
      </w:del>
      <w:ins w:id="102" w:author="Nick Maxwell [2]" w:date="2024-01-29T16:12:00Z">
        <w:r w:rsidR="009B184A">
          <w:rPr>
            <w:rFonts w:ascii="Times New Roman" w:eastAsia="Times New Roman" w:hAnsi="Times New Roman" w:cs="Times New Roman"/>
            <w:sz w:val="24"/>
            <w:szCs w:val="24"/>
          </w:rPr>
          <w:t xml:space="preserve">Proportion </w:t>
        </w:r>
      </w:ins>
      <w:r>
        <w:rPr>
          <w:rFonts w:ascii="Times New Roman" w:eastAsia="Times New Roman" w:hAnsi="Times New Roman" w:cs="Times New Roman"/>
          <w:sz w:val="24"/>
          <w:szCs w:val="24"/>
        </w:rPr>
        <w:t>(AFP), and Affordance Set Size (AF</w:t>
      </w:r>
      <w:ins w:id="103" w:author="Alen Hajnal" w:date="2024-01-27T20:56:00Z">
        <w:r w:rsidR="009942CC">
          <w:rPr>
            <w:rFonts w:ascii="Times New Roman" w:eastAsia="Times New Roman" w:hAnsi="Times New Roman" w:cs="Times New Roman"/>
            <w:sz w:val="24"/>
            <w:szCs w:val="24"/>
          </w:rPr>
          <w:t>S</w:t>
        </w:r>
      </w:ins>
      <w:del w:id="104" w:author="Alen Hajnal" w:date="2024-01-27T20:56:00Z">
        <w:r w:rsidDel="009942CC">
          <w:rPr>
            <w:rFonts w:ascii="Times New Roman" w:eastAsia="Times New Roman" w:hAnsi="Times New Roman" w:cs="Times New Roman"/>
            <w:sz w:val="24"/>
            <w:szCs w:val="24"/>
          </w:rPr>
          <w:delText>F</w:delText>
        </w:r>
      </w:del>
      <w:r>
        <w:rPr>
          <w:rFonts w:ascii="Times New Roman" w:eastAsia="Times New Roman" w:hAnsi="Times New Roman" w:cs="Times New Roman"/>
          <w:sz w:val="24"/>
          <w:szCs w:val="24"/>
        </w:rPr>
        <w:t xml:space="preserve">S). Given </w:t>
      </w:r>
      <w:del w:id="105" w:author="Mark Huff" w:date="2024-01-26T17:23:00Z">
        <w:r w:rsidDel="00341C2E">
          <w:rPr>
            <w:rFonts w:ascii="Times New Roman" w:eastAsia="Times New Roman" w:hAnsi="Times New Roman" w:cs="Times New Roman"/>
            <w:sz w:val="24"/>
            <w:szCs w:val="24"/>
          </w:rPr>
          <w:delText xml:space="preserve">both </w:delText>
        </w:r>
      </w:del>
      <w:r>
        <w:rPr>
          <w:rFonts w:ascii="Times New Roman" w:eastAsia="Times New Roman" w:hAnsi="Times New Roman" w:cs="Times New Roman"/>
          <w:sz w:val="24"/>
          <w:szCs w:val="24"/>
        </w:rPr>
        <w:t xml:space="preserve">the size of the final dataset and because data collection occurred in waves across multiple testing sites, the data processing steps listed below were conducted separately across several batches of data, which ranged from approximately 25 to 500 participants each. For completeness, an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script detailing the full cleaning procedure along with a sample dataset is available on our OSF page.</w:t>
      </w:r>
    </w:p>
    <w:p w14:paraId="0000002B" w14:textId="7777777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Cleaning the Raw Data.</w:t>
      </w:r>
      <w:r>
        <w:rPr>
          <w:rFonts w:ascii="Times New Roman" w:eastAsia="Times New Roman" w:hAnsi="Times New Roman" w:cs="Times New Roman"/>
          <w:sz w:val="24"/>
          <w:szCs w:val="24"/>
        </w:rPr>
        <w:t xml:space="preserve"> We began by removing all blank responses along with any responses suggesting that participants were unfamiliar with a specific object (e.g., “I don’t know”, “unknown”, “unsure”, “?”, etc.). Second, because participants generally provided multiple affordances to each cue, each row in the initial dataset generally contained multiple affordances. The </w:t>
      </w:r>
      <w:proofErr w:type="spellStart"/>
      <w:r>
        <w:rPr>
          <w:rFonts w:ascii="Times New Roman" w:eastAsia="Times New Roman" w:hAnsi="Times New Roman" w:cs="Times New Roman"/>
          <w:i/>
          <w:sz w:val="24"/>
          <w:szCs w:val="24"/>
        </w:rPr>
        <w:t>tidytext</w:t>
      </w:r>
      <w:proofErr w:type="spellEnd"/>
      <w:r>
        <w:rPr>
          <w:rFonts w:ascii="Times New Roman" w:eastAsia="Times New Roman" w:hAnsi="Times New Roman" w:cs="Times New Roman"/>
          <w:sz w:val="24"/>
          <w:szCs w:val="24"/>
        </w:rPr>
        <w:t xml:space="preserve"> package was used to identify and separate individual affordance responses to each cue (</w:t>
      </w:r>
      <w:proofErr w:type="spellStart"/>
      <w:r>
        <w:rPr>
          <w:rFonts w:ascii="Times New Roman" w:eastAsia="Times New Roman" w:hAnsi="Times New Roman" w:cs="Times New Roman"/>
          <w:sz w:val="24"/>
          <w:szCs w:val="24"/>
        </w:rPr>
        <w:t>Silge</w:t>
      </w:r>
      <w:proofErr w:type="spellEnd"/>
      <w:r>
        <w:rPr>
          <w:rFonts w:ascii="Times New Roman" w:eastAsia="Times New Roman" w:hAnsi="Times New Roman" w:cs="Times New Roman"/>
          <w:sz w:val="24"/>
          <w:szCs w:val="24"/>
        </w:rPr>
        <w:t xml:space="preserve"> &amp; Robinson, 2016). This parsing process assumed that unique affordances were comma-separated, though we additionally corrected for participants who did not follow instructions (i.e., separating unique uses with semicolons, periods, spaces, etc.). This resulted in a long-format dataset, with each individual affordance having its own row in the dataset (i.e., for the cue </w:t>
      </w:r>
      <w:r w:rsidRPr="00341C2E">
        <w:rPr>
          <w:rFonts w:ascii="Times New Roman" w:eastAsia="Times New Roman" w:hAnsi="Times New Roman" w:cs="Times New Roman"/>
          <w:i/>
          <w:iCs/>
          <w:sz w:val="24"/>
          <w:szCs w:val="24"/>
          <w:rPrChange w:id="106" w:author="Mark Huff" w:date="2024-01-26T17:23:00Z">
            <w:rPr>
              <w:rFonts w:ascii="Times New Roman" w:eastAsia="Times New Roman" w:hAnsi="Times New Roman" w:cs="Times New Roman"/>
              <w:sz w:val="24"/>
              <w:szCs w:val="24"/>
            </w:rPr>
          </w:rPrChange>
        </w:rPr>
        <w:t>cup</w:t>
      </w:r>
      <w:r>
        <w:rPr>
          <w:rFonts w:ascii="Times New Roman" w:eastAsia="Times New Roman" w:hAnsi="Times New Roman" w:cs="Times New Roman"/>
          <w:sz w:val="24"/>
          <w:szCs w:val="24"/>
        </w:rPr>
        <w:t>, the response “to drink from, throw it, pencil holder” would be separated as “to drink from”, “throw it”, and “pencil holder”).</w:t>
      </w:r>
    </w:p>
    <w:p w14:paraId="0000002C" w14:textId="42BEEA36"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extracting individual affordances for each object, we next corrected for spelling errors using the </w:t>
      </w:r>
      <w:proofErr w:type="spellStart"/>
      <w:r>
        <w:rPr>
          <w:rFonts w:ascii="Times New Roman" w:eastAsia="Times New Roman" w:hAnsi="Times New Roman" w:cs="Times New Roman"/>
          <w:i/>
          <w:sz w:val="24"/>
          <w:szCs w:val="24"/>
        </w:rPr>
        <w:t>hunspell</w:t>
      </w:r>
      <w:proofErr w:type="spellEnd"/>
      <w:r>
        <w:rPr>
          <w:rFonts w:ascii="Times New Roman" w:eastAsia="Times New Roman" w:hAnsi="Times New Roman" w:cs="Times New Roman"/>
          <w:sz w:val="24"/>
          <w:szCs w:val="24"/>
        </w:rPr>
        <w:t xml:space="preserve"> package (Ooms, 2022). Because participants were primarily recruited from the United States, the spell check procedure utilized the American English dictionary. For British participants recruited via Prolific, British English spellings were changed to their corresponding American English counterpart (e.g., </w:t>
      </w:r>
      <w:proofErr w:type="spellStart"/>
      <w:r>
        <w:rPr>
          <w:rFonts w:ascii="Times New Roman" w:eastAsia="Times New Roman" w:hAnsi="Times New Roman" w:cs="Times New Roman"/>
          <w:i/>
          <w:sz w:val="24"/>
          <w:szCs w:val="24"/>
        </w:rPr>
        <w:t>colour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i/>
          <w:sz w:val="24"/>
          <w:szCs w:val="24"/>
        </w:rPr>
        <w:t>socialise</w:t>
      </w:r>
      <w:proofErr w:type="spellEnd"/>
      <w:r>
        <w:rPr>
          <w:rFonts w:ascii="Times New Roman" w:eastAsia="Times New Roman" w:hAnsi="Times New Roman" w:cs="Times New Roman"/>
          <w:sz w:val="24"/>
          <w:szCs w:val="24"/>
        </w:rPr>
        <w:t xml:space="preserve"> became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socialize</w:t>
      </w:r>
      <w:r>
        <w:rPr>
          <w:rFonts w:ascii="Times New Roman" w:eastAsia="Times New Roman" w:hAnsi="Times New Roman" w:cs="Times New Roman"/>
          <w:sz w:val="24"/>
          <w:szCs w:val="24"/>
        </w:rPr>
        <w:t xml:space="preserve">). After using </w:t>
      </w:r>
      <w:proofErr w:type="spellStart"/>
      <w:r>
        <w:rPr>
          <w:rFonts w:ascii="Times New Roman" w:eastAsia="Times New Roman" w:hAnsi="Times New Roman" w:cs="Times New Roman"/>
          <w:i/>
          <w:sz w:val="24"/>
          <w:szCs w:val="24"/>
        </w:rPr>
        <w:t>hunspell</w:t>
      </w:r>
      <w:proofErr w:type="spellEnd"/>
      <w:r>
        <w:rPr>
          <w:rFonts w:ascii="Times New Roman" w:eastAsia="Times New Roman" w:hAnsi="Times New Roman" w:cs="Times New Roman"/>
          <w:sz w:val="24"/>
          <w:szCs w:val="24"/>
        </w:rPr>
        <w:t xml:space="preserve"> to generate a list of spelling errors, all responses flagged as errors were visually inspected to confirm whether the word was indeed a misspelling or simply a word which was not available in this package’s dictionary. Following the inspection process, </w:t>
      </w:r>
      <w:del w:id="107" w:author="Mark Huff" w:date="2024-01-26T17:23:00Z">
        <w:r w:rsidDel="00341C2E">
          <w:rPr>
            <w:rFonts w:ascii="Times New Roman" w:eastAsia="Times New Roman" w:hAnsi="Times New Roman" w:cs="Times New Roman"/>
            <w:sz w:val="24"/>
            <w:szCs w:val="24"/>
          </w:rPr>
          <w:delText xml:space="preserve">all confirmed </w:delText>
        </w:r>
      </w:del>
      <w:r>
        <w:rPr>
          <w:rFonts w:ascii="Times New Roman" w:eastAsia="Times New Roman" w:hAnsi="Times New Roman" w:cs="Times New Roman"/>
          <w:sz w:val="24"/>
          <w:szCs w:val="24"/>
        </w:rPr>
        <w:t xml:space="preserve">misspellings were corrected by replacing each misspelled word with its corresponding </w:t>
      </w:r>
      <w:proofErr w:type="spellStart"/>
      <w:r>
        <w:rPr>
          <w:rFonts w:ascii="Times New Roman" w:eastAsia="Times New Roman" w:hAnsi="Times New Roman" w:cs="Times New Roman"/>
          <w:i/>
          <w:sz w:val="24"/>
          <w:szCs w:val="24"/>
        </w:rPr>
        <w:t>hunspell</w:t>
      </w:r>
      <w:proofErr w:type="spellEnd"/>
      <w:r>
        <w:rPr>
          <w:rFonts w:ascii="Times New Roman" w:eastAsia="Times New Roman" w:hAnsi="Times New Roman" w:cs="Times New Roman"/>
          <w:sz w:val="24"/>
          <w:szCs w:val="24"/>
        </w:rPr>
        <w:t xml:space="preserve"> generated correction.</w:t>
      </w:r>
    </w:p>
    <w:p w14:paraId="0000002D" w14:textId="6B5B9B96"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spelling errors were corrected, affordance responses were then tokenized via </w:t>
      </w:r>
      <w:proofErr w:type="spellStart"/>
      <w:r>
        <w:rPr>
          <w:rFonts w:ascii="Times New Roman" w:eastAsia="Times New Roman" w:hAnsi="Times New Roman" w:cs="Times New Roman"/>
          <w:i/>
          <w:sz w:val="24"/>
          <w:szCs w:val="24"/>
        </w:rPr>
        <w:t>tidytext</w:t>
      </w:r>
      <w:proofErr w:type="spellEnd"/>
      <w:r>
        <w:rPr>
          <w:rFonts w:ascii="Times New Roman" w:eastAsia="Times New Roman" w:hAnsi="Times New Roman" w:cs="Times New Roman"/>
          <w:sz w:val="24"/>
          <w:szCs w:val="24"/>
        </w:rPr>
        <w:t xml:space="preserve">, which split each affordance phrase into individual words. This step was included to </w:t>
      </w:r>
      <w:r>
        <w:rPr>
          <w:rFonts w:ascii="Times New Roman" w:eastAsia="Times New Roman" w:hAnsi="Times New Roman" w:cs="Times New Roman"/>
          <w:sz w:val="24"/>
          <w:szCs w:val="24"/>
        </w:rPr>
        <w:lastRenderedPageBreak/>
        <w:t>account for two potential issues. First, as noted in the Procedure, participants typed their responses into a textbox, which allowed them to list multiple affordances for each cue. However, although participants were instructed to separate each response with a comma, they often included extra spacing and tabs in their responses. Thus, the tokenization process removed any additional spacing and punctuation. Second, the affordance phrases often contained multiple actions, as well as other context specific words (e.g., nouns and adjectives) which may also contain important information regarding object use. By splitting phrases into separate lines in the dataset, we were able to compare unique affordances (</w:t>
      </w:r>
      <w:del w:id="108" w:author="Mark Huff" w:date="2024-01-26T17:24:00Z">
        <w:r w:rsidDel="00341C2E">
          <w:rPr>
            <w:rFonts w:ascii="Times New Roman" w:eastAsia="Times New Roman" w:hAnsi="Times New Roman" w:cs="Times New Roman"/>
            <w:sz w:val="24"/>
            <w:szCs w:val="24"/>
          </w:rPr>
          <w:delText xml:space="preserve">often </w:delText>
        </w:r>
      </w:del>
      <w:ins w:id="109" w:author="Mark Huff" w:date="2024-01-26T17:24:00Z">
        <w:r w:rsidR="00341C2E">
          <w:rPr>
            <w:rFonts w:ascii="Times New Roman" w:eastAsia="Times New Roman" w:hAnsi="Times New Roman" w:cs="Times New Roman"/>
            <w:sz w:val="24"/>
            <w:szCs w:val="24"/>
          </w:rPr>
          <w:t xml:space="preserve">typically </w:t>
        </w:r>
      </w:ins>
      <w:r>
        <w:rPr>
          <w:rFonts w:ascii="Times New Roman" w:eastAsia="Times New Roman" w:hAnsi="Times New Roman" w:cs="Times New Roman"/>
          <w:sz w:val="24"/>
          <w:szCs w:val="24"/>
        </w:rPr>
        <w:t xml:space="preserve">represented by verb responses) while also preserving the context in which the affordance occurs. Finally, following the tokenization process, we omitted all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(e.g., </w:t>
      </w:r>
      <w:r>
        <w:rPr>
          <w:rFonts w:ascii="Times New Roman" w:eastAsia="Times New Roman" w:hAnsi="Times New Roman" w:cs="Times New Roman"/>
          <w:i/>
          <w:sz w:val="24"/>
          <w:szCs w:val="24"/>
        </w:rPr>
        <w:t>the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of</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but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etc.), which were dropped via the </w:t>
      </w:r>
      <w:proofErr w:type="spellStart"/>
      <w:r>
        <w:rPr>
          <w:rFonts w:ascii="Times New Roman" w:eastAsia="Times New Roman" w:hAnsi="Times New Roman" w:cs="Times New Roman"/>
          <w:i/>
          <w:sz w:val="24"/>
          <w:szCs w:val="24"/>
        </w:rPr>
        <w:t>stopwords</w:t>
      </w:r>
      <w:proofErr w:type="spellEnd"/>
      <w:r>
        <w:rPr>
          <w:rFonts w:ascii="Times New Roman" w:eastAsia="Times New Roman" w:hAnsi="Times New Roman" w:cs="Times New Roman"/>
          <w:sz w:val="24"/>
          <w:szCs w:val="24"/>
        </w:rPr>
        <w:t xml:space="preserve"> package (Benoit, Muhr, &amp; Watanabe, 2021).</w:t>
      </w:r>
    </w:p>
    <w:p w14:paraId="0000002E" w14:textId="6C56D755"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tokenizing each affordance and omitting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the remaining responses were </w:t>
      </w:r>
      <w:proofErr w:type="gramStart"/>
      <w:r>
        <w:rPr>
          <w:rFonts w:ascii="Times New Roman" w:eastAsia="Times New Roman" w:hAnsi="Times New Roman" w:cs="Times New Roman"/>
          <w:sz w:val="24"/>
          <w:szCs w:val="24"/>
        </w:rPr>
        <w:t>lemmatized</w:t>
      </w:r>
      <w:proofErr w:type="gramEnd"/>
      <w:r>
        <w:rPr>
          <w:rFonts w:ascii="Times New Roman" w:eastAsia="Times New Roman" w:hAnsi="Times New Roman" w:cs="Times New Roman"/>
          <w:sz w:val="24"/>
          <w:szCs w:val="24"/>
        </w:rPr>
        <w:t xml:space="preserve"> and part of speech (POS) tagged. These steps were conducted in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with the </w:t>
      </w:r>
      <w:proofErr w:type="spellStart"/>
      <w:r>
        <w:rPr>
          <w:rFonts w:ascii="Times New Roman" w:eastAsia="Times New Roman" w:hAnsi="Times New Roman" w:cs="Times New Roman"/>
          <w:i/>
          <w:sz w:val="24"/>
          <w:szCs w:val="24"/>
        </w:rPr>
        <w:t>udpipe</w:t>
      </w:r>
      <w:proofErr w:type="spellEnd"/>
      <w:r>
        <w:rPr>
          <w:rFonts w:ascii="Times New Roman" w:eastAsia="Times New Roman" w:hAnsi="Times New Roman" w:cs="Times New Roman"/>
          <w:sz w:val="24"/>
          <w:szCs w:val="24"/>
        </w:rPr>
        <w:t xml:space="preserve"> package (</w:t>
      </w:r>
      <w:proofErr w:type="spellStart"/>
      <w:r>
        <w:rPr>
          <w:rFonts w:ascii="Times New Roman" w:eastAsia="Times New Roman" w:hAnsi="Times New Roman" w:cs="Times New Roman"/>
          <w:sz w:val="24"/>
          <w:szCs w:val="24"/>
        </w:rPr>
        <w:t>Wijffels</w:t>
      </w:r>
      <w:proofErr w:type="spellEnd"/>
      <w:r>
        <w:rPr>
          <w:rFonts w:ascii="Times New Roman" w:eastAsia="Times New Roman" w:hAnsi="Times New Roman" w:cs="Times New Roman"/>
          <w:sz w:val="24"/>
          <w:szCs w:val="24"/>
        </w:rPr>
        <w:t xml:space="preserve">, 2023), which uses a trained language model to transform all tokens belonging to a particular set of lexemes (i.e., words with the same common meaning) into a shared lemma (i.e., </w:t>
      </w:r>
      <w:r>
        <w:rPr>
          <w:rFonts w:ascii="Times New Roman" w:eastAsia="Times New Roman" w:hAnsi="Times New Roman" w:cs="Times New Roman"/>
          <w:i/>
          <w:sz w:val="24"/>
          <w:szCs w:val="24"/>
        </w:rPr>
        <w:t>swim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swam,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swimming</w:t>
      </w:r>
      <w:r>
        <w:rPr>
          <w:rFonts w:ascii="Times New Roman" w:eastAsia="Times New Roman" w:hAnsi="Times New Roman" w:cs="Times New Roman"/>
          <w:sz w:val="24"/>
          <w:szCs w:val="24"/>
        </w:rPr>
        <w:t xml:space="preserve"> become </w:t>
      </w:r>
      <w:r>
        <w:rPr>
          <w:rFonts w:ascii="Times New Roman" w:eastAsia="Times New Roman" w:hAnsi="Times New Roman" w:cs="Times New Roman"/>
          <w:i/>
          <w:sz w:val="24"/>
          <w:szCs w:val="24"/>
        </w:rPr>
        <w:t>swim</w:t>
      </w:r>
      <w:r>
        <w:rPr>
          <w:rFonts w:ascii="Times New Roman" w:eastAsia="Times New Roman" w:hAnsi="Times New Roman" w:cs="Times New Roman"/>
          <w:sz w:val="24"/>
          <w:szCs w:val="24"/>
        </w:rPr>
        <w:t xml:space="preserve">). We elected to use lemmatization rather than a stemming procedure since, as noted by Buchanan et al. (2020), a word’s stem may not always reflect a word existing within a particular language. Thus, our use of lemmatization ensured that all affordances in the final dataset were words existing in the English language. Finally, the model used for lemmatization was also trained to provide POS tags for </w:t>
      </w:r>
      <w:r w:rsidR="00C651F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wide variety of American English lemmas. However, to ensure accuracy, all tags were manually inspected. For lemmas which could potentially hold more than one tag (i.e., </w:t>
      </w:r>
      <w:r>
        <w:rPr>
          <w:rFonts w:ascii="Times New Roman" w:eastAsia="Times New Roman" w:hAnsi="Times New Roman" w:cs="Times New Roman"/>
          <w:i/>
          <w:sz w:val="24"/>
          <w:szCs w:val="24"/>
        </w:rPr>
        <w:t>fish</w:t>
      </w:r>
      <w:r>
        <w:rPr>
          <w:rFonts w:ascii="Times New Roman" w:eastAsia="Times New Roman" w:hAnsi="Times New Roman" w:cs="Times New Roman"/>
          <w:sz w:val="24"/>
          <w:szCs w:val="24"/>
        </w:rPr>
        <w:t xml:space="preserve"> may be tagged as noun when </w:t>
      </w:r>
      <w:r>
        <w:rPr>
          <w:rFonts w:ascii="Times New Roman" w:eastAsia="Times New Roman" w:hAnsi="Times New Roman" w:cs="Times New Roman"/>
          <w:sz w:val="24"/>
          <w:szCs w:val="24"/>
        </w:rPr>
        <w:lastRenderedPageBreak/>
        <w:t xml:space="preserve">referring to an animal but as a verb when referencing the lemmatized form of </w:t>
      </w:r>
      <w:r>
        <w:rPr>
          <w:rFonts w:ascii="Times New Roman" w:eastAsia="Times New Roman" w:hAnsi="Times New Roman" w:cs="Times New Roman"/>
          <w:i/>
          <w:sz w:val="24"/>
          <w:szCs w:val="24"/>
        </w:rPr>
        <w:t>fishing</w:t>
      </w:r>
      <w:r>
        <w:rPr>
          <w:rFonts w:ascii="Times New Roman" w:eastAsia="Times New Roman" w:hAnsi="Times New Roman" w:cs="Times New Roman"/>
          <w:sz w:val="24"/>
          <w:szCs w:val="24"/>
        </w:rPr>
        <w:t>), the context in which the original word was produced was used to determine the appropriate tag.</w:t>
      </w:r>
    </w:p>
    <w:p w14:paraId="0000002F" w14:textId="3E778202"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initial cleaning procedure, we inspected the dataset to ensure that all items had been normed by </w:t>
      </w:r>
      <w:proofErr w:type="gramStart"/>
      <w:r>
        <w:rPr>
          <w:rFonts w:ascii="Times New Roman" w:eastAsia="Times New Roman" w:hAnsi="Times New Roman" w:cs="Times New Roman"/>
          <w:sz w:val="24"/>
          <w:szCs w:val="24"/>
        </w:rPr>
        <w:t>a sufficient number of</w:t>
      </w:r>
      <w:proofErr w:type="gramEnd"/>
      <w:r>
        <w:rPr>
          <w:rFonts w:ascii="Times New Roman" w:eastAsia="Times New Roman" w:hAnsi="Times New Roman" w:cs="Times New Roman"/>
          <w:sz w:val="24"/>
          <w:szCs w:val="24"/>
        </w:rPr>
        <w:t xml:space="preserve"> participants. In doing so, we detected several low frequency cues which did not receive an appropriate number of responses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s &lt; 20). Eighty-five cues met this criterion and were </w:t>
      </w:r>
      <w:del w:id="110" w:author="Mark Huff" w:date="2024-01-26T17:24:00Z">
        <w:r w:rsidDel="00341C2E">
          <w:rPr>
            <w:rFonts w:ascii="Times New Roman" w:eastAsia="Times New Roman" w:hAnsi="Times New Roman" w:cs="Times New Roman"/>
            <w:sz w:val="24"/>
            <w:szCs w:val="24"/>
          </w:rPr>
          <w:delText xml:space="preserve">subsequently </w:delText>
        </w:r>
      </w:del>
      <w:r>
        <w:rPr>
          <w:rFonts w:ascii="Times New Roman" w:eastAsia="Times New Roman" w:hAnsi="Times New Roman" w:cs="Times New Roman"/>
          <w:sz w:val="24"/>
          <w:szCs w:val="24"/>
        </w:rPr>
        <w:t xml:space="preserve">dropped from the dataset. Additionally, we encountered several cue items that were spelling variations of the same object (e.g., </w:t>
      </w:r>
      <w:r>
        <w:rPr>
          <w:rFonts w:ascii="Times New Roman" w:eastAsia="Times New Roman" w:hAnsi="Times New Roman" w:cs="Times New Roman"/>
          <w:i/>
          <w:sz w:val="24"/>
          <w:szCs w:val="24"/>
        </w:rPr>
        <w:t>ax</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axe</w:t>
      </w:r>
      <w:r>
        <w:rPr>
          <w:rFonts w:ascii="Times New Roman" w:eastAsia="Times New Roman" w:hAnsi="Times New Roman" w:cs="Times New Roman"/>
          <w:sz w:val="24"/>
          <w:szCs w:val="24"/>
        </w:rPr>
        <w:t xml:space="preserve">) or singular and plural forms of the same concept (e.g., </w:t>
      </w:r>
      <w:r>
        <w:rPr>
          <w:rFonts w:ascii="Times New Roman" w:eastAsia="Times New Roman" w:hAnsi="Times New Roman" w:cs="Times New Roman"/>
          <w:i/>
          <w:sz w:val="24"/>
          <w:szCs w:val="24"/>
        </w:rPr>
        <w:t>noodle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noodles</w:t>
      </w:r>
      <w:r>
        <w:rPr>
          <w:rFonts w:ascii="Times New Roman" w:eastAsia="Times New Roman" w:hAnsi="Times New Roman" w:cs="Times New Roman"/>
          <w:sz w:val="24"/>
          <w:szCs w:val="24"/>
        </w:rPr>
        <w:t xml:space="preserve">). We combined responses across singular and plural items such that only the singular form was used, so long as changing an object’s plurality did not substantially alter its use. After dropping low frequency cues and correcting for plurals and alternate spellings, the final affordance dataset contained 2825 cues. </w:t>
      </w:r>
    </w:p>
    <w:p w14:paraId="00000030" w14:textId="7620A900"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applying the cleaning procedure and dropping low </w:t>
      </w:r>
      <w:del w:id="111" w:author="Mark Huff" w:date="2024-01-26T17:24:00Z">
        <w:r w:rsidDel="00341C2E">
          <w:rPr>
            <w:rFonts w:ascii="Times New Roman" w:eastAsia="Times New Roman" w:hAnsi="Times New Roman" w:cs="Times New Roman"/>
            <w:i/>
            <w:sz w:val="24"/>
            <w:szCs w:val="24"/>
          </w:rPr>
          <w:delText>n</w:delText>
        </w:r>
        <w:r w:rsidDel="00341C2E">
          <w:rPr>
            <w:rFonts w:ascii="Times New Roman" w:eastAsia="Times New Roman" w:hAnsi="Times New Roman" w:cs="Times New Roman"/>
            <w:sz w:val="24"/>
            <w:szCs w:val="24"/>
          </w:rPr>
          <w:delText xml:space="preserve"> </w:delText>
        </w:r>
      </w:del>
      <w:ins w:id="112" w:author="Mark Huff" w:date="2024-01-26T17:24:00Z">
        <w:r w:rsidR="00341C2E">
          <w:rPr>
            <w:rFonts w:ascii="Times New Roman" w:eastAsia="Times New Roman" w:hAnsi="Times New Roman" w:cs="Times New Roman"/>
            <w:i/>
            <w:sz w:val="24"/>
            <w:szCs w:val="24"/>
          </w:rPr>
          <w:t>response</w:t>
        </w:r>
        <w:r w:rsidR="00341C2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items, the dataset at this stage contained 325211 </w:t>
      </w:r>
      <w:ins w:id="113" w:author="Alen Hajnal" w:date="2024-01-27T20:20:00Z">
        <w:r w:rsidR="00FF5FFD">
          <w:rPr>
            <w:rFonts w:ascii="Times New Roman" w:eastAsia="Times New Roman" w:hAnsi="Times New Roman" w:cs="Times New Roman"/>
            <w:sz w:val="24"/>
            <w:szCs w:val="24"/>
          </w:rPr>
          <w:t xml:space="preserve">unique </w:t>
        </w:r>
      </w:ins>
      <w:r>
        <w:rPr>
          <w:rFonts w:ascii="Times New Roman" w:eastAsia="Times New Roman" w:hAnsi="Times New Roman" w:cs="Times New Roman"/>
          <w:sz w:val="24"/>
          <w:szCs w:val="24"/>
        </w:rPr>
        <w:t xml:space="preserve">tokenized items. Because participants were not limited in the number of responses they could provide or in the ways they could format their responses, each response often contained multiple words. However, because affordances reflect actions, we were primarily interested in tokens which were tagged as verbs. As such, we initially filtered the dataset to remove all adjectives, adverbs, interjections, and uncategorized tokens, which removed 5.93% percent of all tokens. Next, nouns were divided into two categories: Nouns which reflected a specific object use (e.g., responding to the cue item </w:t>
      </w:r>
      <w:r>
        <w:rPr>
          <w:rFonts w:ascii="Times New Roman" w:eastAsia="Times New Roman" w:hAnsi="Times New Roman" w:cs="Times New Roman"/>
          <w:i/>
          <w:sz w:val="24"/>
          <w:szCs w:val="24"/>
        </w:rPr>
        <w:t>bowl</w:t>
      </w:r>
      <w:r>
        <w:rPr>
          <w:rFonts w:ascii="Times New Roman" w:eastAsia="Times New Roman" w:hAnsi="Times New Roman" w:cs="Times New Roman"/>
          <w:sz w:val="24"/>
          <w:szCs w:val="24"/>
        </w:rPr>
        <w:t xml:space="preserve"> with </w:t>
      </w:r>
      <w:r>
        <w:rPr>
          <w:rFonts w:ascii="Times New Roman" w:eastAsia="Times New Roman" w:hAnsi="Times New Roman" w:cs="Times New Roman"/>
          <w:i/>
          <w:sz w:val="24"/>
          <w:szCs w:val="24"/>
        </w:rPr>
        <w:t>hat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book </w:t>
      </w:r>
      <w:r>
        <w:rPr>
          <w:rFonts w:ascii="Times New Roman" w:eastAsia="Times New Roman" w:hAnsi="Times New Roman" w:cs="Times New Roman"/>
          <w:sz w:val="24"/>
          <w:szCs w:val="24"/>
        </w:rPr>
        <w:t xml:space="preserve">with </w:t>
      </w:r>
      <w:r>
        <w:rPr>
          <w:rFonts w:ascii="Times New Roman" w:eastAsia="Times New Roman" w:hAnsi="Times New Roman" w:cs="Times New Roman"/>
          <w:i/>
          <w:sz w:val="24"/>
          <w:szCs w:val="24"/>
        </w:rPr>
        <w:t>doorstop</w:t>
      </w:r>
      <w:r>
        <w:rPr>
          <w:rFonts w:ascii="Times New Roman" w:eastAsia="Times New Roman" w:hAnsi="Times New Roman" w:cs="Times New Roman"/>
          <w:sz w:val="24"/>
          <w:szCs w:val="24"/>
        </w:rPr>
        <w:t xml:space="preserve">, etc.) and those which provided contextual information as part of a phrase (i.e., for the cue </w:t>
      </w:r>
      <w:r>
        <w:rPr>
          <w:rFonts w:ascii="Times New Roman" w:eastAsia="Times New Roman" w:hAnsi="Times New Roman" w:cs="Times New Roman"/>
          <w:i/>
          <w:sz w:val="24"/>
          <w:szCs w:val="24"/>
        </w:rPr>
        <w:t>bowl</w:t>
      </w:r>
      <w:r>
        <w:rPr>
          <w:rFonts w:ascii="Times New Roman" w:eastAsia="Times New Roman" w:hAnsi="Times New Roman" w:cs="Times New Roman"/>
          <w:sz w:val="24"/>
          <w:szCs w:val="24"/>
        </w:rPr>
        <w:t xml:space="preserve">, participants might respond </w:t>
      </w:r>
      <w:r>
        <w:rPr>
          <w:rFonts w:ascii="Times New Roman" w:eastAsia="Times New Roman" w:hAnsi="Times New Roman" w:cs="Times New Roman"/>
          <w:i/>
          <w:sz w:val="24"/>
          <w:szCs w:val="24"/>
        </w:rPr>
        <w:t>fill with cereal</w:t>
      </w:r>
      <w:r>
        <w:rPr>
          <w:rFonts w:ascii="Times New Roman" w:eastAsia="Times New Roman" w:hAnsi="Times New Roman" w:cs="Times New Roman"/>
          <w:sz w:val="24"/>
          <w:szCs w:val="24"/>
        </w:rPr>
        <w:t xml:space="preserve">. In this case, only the verb </w:t>
      </w:r>
      <w:r>
        <w:rPr>
          <w:rFonts w:ascii="Times New Roman" w:eastAsia="Times New Roman" w:hAnsi="Times New Roman" w:cs="Times New Roman"/>
          <w:i/>
          <w:sz w:val="24"/>
          <w:szCs w:val="24"/>
        </w:rPr>
        <w:t xml:space="preserve">fill </w:t>
      </w:r>
      <w:r>
        <w:rPr>
          <w:rFonts w:ascii="Times New Roman" w:eastAsia="Times New Roman" w:hAnsi="Times New Roman" w:cs="Times New Roman"/>
          <w:sz w:val="24"/>
          <w:szCs w:val="24"/>
        </w:rPr>
        <w:t xml:space="preserve">would be considered an affordance). Non-affordance noun responses were eliminated from the affordance dataset, which removed 90303 tokens. Finally, an additional 18642 verbs were recoded as </w:t>
      </w:r>
      <w:r>
        <w:rPr>
          <w:rFonts w:ascii="Times New Roman" w:eastAsia="Times New Roman" w:hAnsi="Times New Roman" w:cs="Times New Roman"/>
          <w:sz w:val="24"/>
          <w:szCs w:val="24"/>
        </w:rPr>
        <w:lastRenderedPageBreak/>
        <w:t xml:space="preserve">auxiliary verbs and subsequently excluded from analysis. Auxiliary verbs typically appeared as part of an action phrase (e.g., for the cue </w:t>
      </w:r>
      <w:r>
        <w:rPr>
          <w:rFonts w:ascii="Times New Roman" w:eastAsia="Times New Roman" w:hAnsi="Times New Roman" w:cs="Times New Roman"/>
          <w:i/>
          <w:sz w:val="24"/>
          <w:szCs w:val="24"/>
        </w:rPr>
        <w:t>door</w:t>
      </w:r>
      <w:r>
        <w:rPr>
          <w:rFonts w:ascii="Times New Roman" w:eastAsia="Times New Roman" w:hAnsi="Times New Roman" w:cs="Times New Roman"/>
          <w:sz w:val="24"/>
          <w:szCs w:val="24"/>
        </w:rPr>
        <w:t xml:space="preserve">, a participant might respond </w:t>
      </w:r>
      <w:r>
        <w:rPr>
          <w:rFonts w:ascii="Times New Roman" w:eastAsia="Times New Roman" w:hAnsi="Times New Roman" w:cs="Times New Roman"/>
          <w:i/>
          <w:sz w:val="24"/>
          <w:szCs w:val="24"/>
        </w:rPr>
        <w:t>close to keep you safe</w:t>
      </w:r>
      <w:r>
        <w:rPr>
          <w:rFonts w:ascii="Times New Roman" w:eastAsia="Times New Roman" w:hAnsi="Times New Roman" w:cs="Times New Roman"/>
          <w:sz w:val="24"/>
          <w:szCs w:val="24"/>
        </w:rPr>
        <w:t xml:space="preserve">. In this example, </w:t>
      </w:r>
      <w:r>
        <w:rPr>
          <w:rFonts w:ascii="Times New Roman" w:eastAsia="Times New Roman" w:hAnsi="Times New Roman" w:cs="Times New Roman"/>
          <w:i/>
          <w:sz w:val="24"/>
          <w:szCs w:val="24"/>
        </w:rPr>
        <w:t>close</w:t>
      </w:r>
      <w:r>
        <w:rPr>
          <w:rFonts w:ascii="Times New Roman" w:eastAsia="Times New Roman" w:hAnsi="Times New Roman" w:cs="Times New Roman"/>
          <w:sz w:val="24"/>
          <w:szCs w:val="24"/>
        </w:rPr>
        <w:t xml:space="preserve"> would be coded as a verb, </w:t>
      </w:r>
      <w:r>
        <w:rPr>
          <w:rFonts w:ascii="Times New Roman" w:eastAsia="Times New Roman" w:hAnsi="Times New Roman" w:cs="Times New Roman"/>
          <w:i/>
          <w:sz w:val="24"/>
          <w:szCs w:val="24"/>
        </w:rPr>
        <w:t>keep</w:t>
      </w:r>
      <w:r>
        <w:rPr>
          <w:rFonts w:ascii="Times New Roman" w:eastAsia="Times New Roman" w:hAnsi="Times New Roman" w:cs="Times New Roman"/>
          <w:sz w:val="24"/>
          <w:szCs w:val="24"/>
        </w:rPr>
        <w:t xml:space="preserve"> would be coded as auxiliary, and </w:t>
      </w:r>
      <w:r>
        <w:rPr>
          <w:rFonts w:ascii="Times New Roman" w:eastAsia="Times New Roman" w:hAnsi="Times New Roman" w:cs="Times New Roman"/>
          <w:i/>
          <w:sz w:val="24"/>
          <w:szCs w:val="24"/>
        </w:rPr>
        <w:t>safe</w:t>
      </w:r>
      <w:r>
        <w:rPr>
          <w:rFonts w:ascii="Times New Roman" w:eastAsia="Times New Roman" w:hAnsi="Times New Roman" w:cs="Times New Roman"/>
          <w:sz w:val="24"/>
          <w:szCs w:val="24"/>
        </w:rPr>
        <w:t xml:space="preserve"> would be coded as a noun reflecting a specific use. Thus, </w:t>
      </w:r>
      <w:r>
        <w:rPr>
          <w:rFonts w:ascii="Times New Roman" w:eastAsia="Times New Roman" w:hAnsi="Times New Roman" w:cs="Times New Roman"/>
          <w:i/>
          <w:sz w:val="24"/>
          <w:szCs w:val="24"/>
        </w:rPr>
        <w:t>close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safe</w:t>
      </w:r>
      <w:r>
        <w:rPr>
          <w:rFonts w:ascii="Times New Roman" w:eastAsia="Times New Roman" w:hAnsi="Times New Roman" w:cs="Times New Roman"/>
          <w:sz w:val="24"/>
          <w:szCs w:val="24"/>
        </w:rPr>
        <w:t xml:space="preserve"> would be included in the final affordance set). As such, the affordance measures described below were calculated from 196201 tokenized action responses. For completeness, a full dataset containing all participant responses, including contextual nouns, adjectives, and adverbs is available for download on our OSF page.</w:t>
      </w:r>
    </w:p>
    <w:p w14:paraId="00000031" w14:textId="13BB6E8A"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t>Calculating the Affordance Measures.</w:t>
      </w:r>
      <w:r>
        <w:rPr>
          <w:rFonts w:ascii="Times New Roman" w:eastAsia="Times New Roman" w:hAnsi="Times New Roman" w:cs="Times New Roman"/>
          <w:sz w:val="24"/>
          <w:szCs w:val="24"/>
        </w:rPr>
        <w:t xml:space="preserve"> After removing all non-affordance responses, we computed three affordance measures. First, </w:t>
      </w:r>
      <w:ins w:id="114" w:author="Nick Maxwell [2]" w:date="2024-01-29T13:55:00Z">
        <w:r w:rsidR="00961FA1">
          <w:rPr>
            <w:rFonts w:ascii="Times New Roman" w:eastAsia="Times New Roman" w:hAnsi="Times New Roman" w:cs="Times New Roman"/>
            <w:sz w:val="24"/>
            <w:szCs w:val="24"/>
          </w:rPr>
          <w:t xml:space="preserve">for each cue-affordance pair, we computed </w:t>
        </w:r>
      </w:ins>
      <w:r>
        <w:rPr>
          <w:rFonts w:ascii="Times New Roman" w:eastAsia="Times New Roman" w:hAnsi="Times New Roman" w:cs="Times New Roman"/>
          <w:sz w:val="24"/>
          <w:szCs w:val="24"/>
        </w:rPr>
        <w:t xml:space="preserve">AFS </w:t>
      </w:r>
      <w:ins w:id="115" w:author="Nick Maxwell [2]" w:date="2024-01-29T13:55:00Z">
        <w:r w:rsidR="00961FA1">
          <w:rPr>
            <w:rFonts w:ascii="Times New Roman" w:eastAsia="Times New Roman" w:hAnsi="Times New Roman" w:cs="Times New Roman"/>
            <w:sz w:val="24"/>
            <w:szCs w:val="24"/>
          </w:rPr>
          <w:t xml:space="preserve">as the </w:t>
        </w:r>
      </w:ins>
      <w:ins w:id="116" w:author="Nick Maxwell [2]" w:date="2024-01-29T13:56:00Z">
        <w:r w:rsidR="00961FA1">
          <w:rPr>
            <w:rFonts w:ascii="Times New Roman" w:eastAsia="Times New Roman" w:hAnsi="Times New Roman" w:cs="Times New Roman"/>
            <w:sz w:val="24"/>
            <w:szCs w:val="24"/>
          </w:rPr>
          <w:t>frequency of</w:t>
        </w:r>
      </w:ins>
      <w:ins w:id="117" w:author="Nick Maxwell [2]" w:date="2024-01-29T13:55:00Z">
        <w:r w:rsidR="00961FA1">
          <w:rPr>
            <w:rFonts w:ascii="Times New Roman" w:eastAsia="Times New Roman" w:hAnsi="Times New Roman" w:cs="Times New Roman"/>
            <w:sz w:val="24"/>
            <w:szCs w:val="24"/>
          </w:rPr>
          <w:t xml:space="preserve"> </w:t>
        </w:r>
      </w:ins>
      <w:del w:id="118" w:author="Nick Maxwell [2]" w:date="2024-01-29T13:55:00Z">
        <w:r w:rsidDel="00961FA1">
          <w:rPr>
            <w:rFonts w:ascii="Times New Roman" w:eastAsia="Times New Roman" w:hAnsi="Times New Roman" w:cs="Times New Roman"/>
            <w:sz w:val="24"/>
            <w:szCs w:val="24"/>
          </w:rPr>
          <w:delText xml:space="preserve">was calculated by summing </w:delText>
        </w:r>
      </w:del>
      <w:r>
        <w:rPr>
          <w:rFonts w:ascii="Times New Roman" w:eastAsia="Times New Roman" w:hAnsi="Times New Roman" w:cs="Times New Roman"/>
          <w:sz w:val="24"/>
          <w:szCs w:val="24"/>
        </w:rPr>
        <w:t xml:space="preserve">each </w:t>
      </w:r>
      <w:del w:id="119" w:author="Nick Maxwell [2]" w:date="2024-01-29T13:55:00Z">
        <w:r w:rsidDel="00961FA1">
          <w:rPr>
            <w:rFonts w:ascii="Times New Roman" w:eastAsia="Times New Roman" w:hAnsi="Times New Roman" w:cs="Times New Roman"/>
            <w:sz w:val="24"/>
            <w:szCs w:val="24"/>
          </w:rPr>
          <w:delText xml:space="preserve">occurrence of a </w:delText>
        </w:r>
      </w:del>
      <w:r>
        <w:rPr>
          <w:rFonts w:ascii="Times New Roman" w:eastAsia="Times New Roman" w:hAnsi="Times New Roman" w:cs="Times New Roman"/>
          <w:sz w:val="24"/>
          <w:szCs w:val="24"/>
        </w:rPr>
        <w:t xml:space="preserve">unique affordance </w:t>
      </w:r>
      <w:del w:id="120" w:author="Nick Maxwell [2]" w:date="2024-01-29T13:56:00Z">
        <w:r w:rsidDel="00961FA1">
          <w:rPr>
            <w:rFonts w:ascii="Times New Roman" w:eastAsia="Times New Roman" w:hAnsi="Times New Roman" w:cs="Times New Roman"/>
            <w:sz w:val="24"/>
            <w:szCs w:val="24"/>
          </w:rPr>
          <w:delText>received by a particular cue and dividing it</w:delText>
        </w:r>
      </w:del>
      <w:ins w:id="121" w:author="Nick Maxwell [2]" w:date="2024-01-29T13:56:00Z">
        <w:r w:rsidR="00961FA1">
          <w:rPr>
            <w:rFonts w:ascii="Times New Roman" w:eastAsia="Times New Roman" w:hAnsi="Times New Roman" w:cs="Times New Roman"/>
            <w:sz w:val="24"/>
            <w:szCs w:val="24"/>
          </w:rPr>
          <w:t>divided</w:t>
        </w:r>
      </w:ins>
      <w:r>
        <w:rPr>
          <w:rFonts w:ascii="Times New Roman" w:eastAsia="Times New Roman" w:hAnsi="Times New Roman" w:cs="Times New Roman"/>
          <w:sz w:val="24"/>
          <w:szCs w:val="24"/>
        </w:rPr>
        <w:t xml:space="preserve"> by the sum</w:t>
      </w:r>
      <w:ins w:id="122" w:author="Nick Maxwell [2]" w:date="2024-01-29T13:56:00Z">
        <w:r w:rsidR="00961FA1">
          <w:rPr>
            <w:rFonts w:ascii="Times New Roman" w:eastAsia="Times New Roman" w:hAnsi="Times New Roman" w:cs="Times New Roman"/>
            <w:sz w:val="24"/>
            <w:szCs w:val="24"/>
          </w:rPr>
          <w:t>med frequency</w:t>
        </w:r>
      </w:ins>
      <w:r>
        <w:rPr>
          <w:rFonts w:ascii="Times New Roman" w:eastAsia="Times New Roman" w:hAnsi="Times New Roman" w:cs="Times New Roman"/>
          <w:sz w:val="24"/>
          <w:szCs w:val="24"/>
        </w:rPr>
        <w:t xml:space="preserve"> of all affordances that the cue received. In doing so, our process for generating AFS values mirrored </w:t>
      </w:r>
      <w:del w:id="123" w:author="Nick Maxwell [2]" w:date="2024-01-29T13:59:00Z">
        <w:r w:rsidDel="00961FA1">
          <w:rPr>
            <w:rFonts w:ascii="Times New Roman" w:eastAsia="Times New Roman" w:hAnsi="Times New Roman" w:cs="Times New Roman"/>
            <w:sz w:val="24"/>
            <w:szCs w:val="24"/>
          </w:rPr>
          <w:delText>that which is used to compute</w:delText>
        </w:r>
      </w:del>
      <w:ins w:id="124" w:author="Nick Maxwell [2]" w:date="2024-01-29T13:59:00Z">
        <w:r w:rsidR="00961FA1">
          <w:rPr>
            <w:rFonts w:ascii="Times New Roman" w:eastAsia="Times New Roman" w:hAnsi="Times New Roman" w:cs="Times New Roman"/>
            <w:sz w:val="24"/>
            <w:szCs w:val="24"/>
          </w:rPr>
          <w:t>how</w:t>
        </w:r>
      </w:ins>
      <w:r>
        <w:rPr>
          <w:rFonts w:ascii="Times New Roman" w:eastAsia="Times New Roman" w:hAnsi="Times New Roman" w:cs="Times New Roman"/>
          <w:sz w:val="24"/>
          <w:szCs w:val="24"/>
        </w:rPr>
        <w:t xml:space="preserve"> FAS values </w:t>
      </w:r>
      <w:ins w:id="125" w:author="Nick Maxwell [2]" w:date="2024-01-29T13:59:00Z">
        <w:r w:rsidR="00961FA1">
          <w:rPr>
            <w:rFonts w:ascii="Times New Roman" w:eastAsia="Times New Roman" w:hAnsi="Times New Roman" w:cs="Times New Roman"/>
            <w:sz w:val="24"/>
            <w:szCs w:val="24"/>
          </w:rPr>
          <w:t xml:space="preserve">are computed </w:t>
        </w:r>
        <w:r w:rsidR="00052A9E">
          <w:rPr>
            <w:rFonts w:ascii="Times New Roman" w:eastAsia="Times New Roman" w:hAnsi="Times New Roman" w:cs="Times New Roman"/>
            <w:sz w:val="24"/>
            <w:szCs w:val="24"/>
          </w:rPr>
          <w:t>as measures of</w:t>
        </w:r>
      </w:ins>
      <w:del w:id="126" w:author="Nick Maxwell [2]" w:date="2024-01-29T13:59:00Z">
        <w:r w:rsidDel="00052A9E">
          <w:rPr>
            <w:rFonts w:ascii="Times New Roman" w:eastAsia="Times New Roman" w:hAnsi="Times New Roman" w:cs="Times New Roman"/>
            <w:sz w:val="24"/>
            <w:szCs w:val="24"/>
          </w:rPr>
          <w:delText>for</w:delText>
        </w:r>
      </w:del>
      <w:r>
        <w:rPr>
          <w:rFonts w:ascii="Times New Roman" w:eastAsia="Times New Roman" w:hAnsi="Times New Roman" w:cs="Times New Roman"/>
          <w:sz w:val="24"/>
          <w:szCs w:val="24"/>
        </w:rPr>
        <w:t xml:space="preserve"> free association (e.g., Nelson et al., 2004). For example, if the cue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received a total of 30 responses, with 15 responses being </w:t>
      </w:r>
      <w:r>
        <w:rPr>
          <w:rFonts w:ascii="Times New Roman" w:eastAsia="Times New Roman" w:hAnsi="Times New Roman" w:cs="Times New Roman"/>
          <w:i/>
          <w:sz w:val="24"/>
          <w:szCs w:val="24"/>
        </w:rPr>
        <w:t>sit</w:t>
      </w:r>
      <w:r>
        <w:rPr>
          <w:rFonts w:ascii="Times New Roman" w:eastAsia="Times New Roman" w:hAnsi="Times New Roman" w:cs="Times New Roman"/>
          <w:sz w:val="24"/>
          <w:szCs w:val="24"/>
        </w:rPr>
        <w:t xml:space="preserve">, 10 responses being </w:t>
      </w:r>
      <w:r>
        <w:rPr>
          <w:rFonts w:ascii="Times New Roman" w:eastAsia="Times New Roman" w:hAnsi="Times New Roman" w:cs="Times New Roman"/>
          <w:i/>
          <w:sz w:val="24"/>
          <w:szCs w:val="24"/>
        </w:rPr>
        <w:t>push</w:t>
      </w:r>
      <w:r>
        <w:rPr>
          <w:rFonts w:ascii="Times New Roman" w:eastAsia="Times New Roman" w:hAnsi="Times New Roman" w:cs="Times New Roman"/>
          <w:sz w:val="24"/>
          <w:szCs w:val="24"/>
        </w:rPr>
        <w:t xml:space="preserve">, and five responses being </w:t>
      </w:r>
      <w:r>
        <w:rPr>
          <w:rFonts w:ascii="Times New Roman" w:eastAsia="Times New Roman" w:hAnsi="Times New Roman" w:cs="Times New Roman"/>
          <w:i/>
          <w:sz w:val="24"/>
          <w:szCs w:val="24"/>
        </w:rPr>
        <w:t>stand on</w:t>
      </w:r>
      <w:r>
        <w:rPr>
          <w:rFonts w:ascii="Times New Roman" w:eastAsia="Times New Roman" w:hAnsi="Times New Roman" w:cs="Times New Roman"/>
          <w:sz w:val="24"/>
          <w:szCs w:val="24"/>
        </w:rPr>
        <w:t>, the</w:t>
      </w:r>
      <w:ins w:id="127" w:author="Nick Maxwell [2]" w:date="2024-01-29T14:00:00Z">
        <w:r w:rsidR="00052A9E">
          <w:rPr>
            <w:rFonts w:ascii="Times New Roman" w:eastAsia="Times New Roman" w:hAnsi="Times New Roman" w:cs="Times New Roman"/>
            <w:sz w:val="24"/>
            <w:szCs w:val="24"/>
          </w:rPr>
          <w:t xml:space="preserve"> corresponding</w:t>
        </w:r>
      </w:ins>
      <w:r>
        <w:rPr>
          <w:rFonts w:ascii="Times New Roman" w:eastAsia="Times New Roman" w:hAnsi="Times New Roman" w:cs="Times New Roman"/>
          <w:sz w:val="24"/>
          <w:szCs w:val="24"/>
        </w:rPr>
        <w:t xml:space="preserve"> AFS values for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sit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push</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chair – stand on</w:t>
      </w:r>
      <w:r>
        <w:rPr>
          <w:rFonts w:ascii="Times New Roman" w:eastAsia="Times New Roman" w:hAnsi="Times New Roman" w:cs="Times New Roman"/>
          <w:sz w:val="24"/>
          <w:szCs w:val="24"/>
        </w:rPr>
        <w:t xml:space="preserve"> would be .50, .33, and .17, respectively. Thus, </w:t>
      </w:r>
      <w:ins w:id="128" w:author="Nick Maxwell [2]" w:date="2024-01-29T14:00:00Z">
        <w:r w:rsidR="00052A9E">
          <w:rPr>
            <w:rFonts w:ascii="Times New Roman" w:eastAsia="Times New Roman" w:hAnsi="Times New Roman" w:cs="Times New Roman"/>
            <w:sz w:val="24"/>
            <w:szCs w:val="24"/>
          </w:rPr>
          <w:t xml:space="preserve">AFS </w:t>
        </w:r>
      </w:ins>
      <w:ins w:id="129" w:author="Nick Maxwell [2]" w:date="2024-01-29T14:10:00Z">
        <w:r w:rsidR="00D40910">
          <w:rPr>
            <w:rFonts w:ascii="Times New Roman" w:eastAsia="Times New Roman" w:hAnsi="Times New Roman" w:cs="Times New Roman"/>
            <w:sz w:val="24"/>
            <w:szCs w:val="24"/>
          </w:rPr>
          <w:t>reflects</w:t>
        </w:r>
      </w:ins>
      <w:ins w:id="130" w:author="Nick Maxwell [2]" w:date="2024-01-29T14:00:00Z">
        <w:r w:rsidR="00052A9E">
          <w:rPr>
            <w:rFonts w:ascii="Times New Roman" w:eastAsia="Times New Roman" w:hAnsi="Times New Roman" w:cs="Times New Roman"/>
            <w:sz w:val="24"/>
            <w:szCs w:val="24"/>
          </w:rPr>
          <w:t xml:space="preserve"> the probability that a specific affordance would be generated in response to a cue, with </w:t>
        </w:r>
      </w:ins>
      <w:r>
        <w:rPr>
          <w:rFonts w:ascii="Times New Roman" w:eastAsia="Times New Roman" w:hAnsi="Times New Roman" w:cs="Times New Roman"/>
          <w:sz w:val="24"/>
          <w:szCs w:val="24"/>
        </w:rPr>
        <w:t xml:space="preserve">higher </w:t>
      </w:r>
      <w:del w:id="131" w:author="Nick Maxwell [2]" w:date="2024-01-29T14:00:00Z">
        <w:r w:rsidDel="00052A9E">
          <w:rPr>
            <w:rFonts w:ascii="Times New Roman" w:eastAsia="Times New Roman" w:hAnsi="Times New Roman" w:cs="Times New Roman"/>
            <w:sz w:val="24"/>
            <w:szCs w:val="24"/>
          </w:rPr>
          <w:delText xml:space="preserve">levels of </w:delText>
        </w:r>
      </w:del>
      <w:r>
        <w:rPr>
          <w:rFonts w:ascii="Times New Roman" w:eastAsia="Times New Roman" w:hAnsi="Times New Roman" w:cs="Times New Roman"/>
          <w:sz w:val="24"/>
          <w:szCs w:val="24"/>
        </w:rPr>
        <w:t xml:space="preserve">AFS </w:t>
      </w:r>
      <w:ins w:id="132" w:author="Nick Maxwell [2]" w:date="2024-01-29T14:01:00Z">
        <w:r w:rsidR="00052A9E">
          <w:rPr>
            <w:rFonts w:ascii="Times New Roman" w:eastAsia="Times New Roman" w:hAnsi="Times New Roman" w:cs="Times New Roman"/>
            <w:sz w:val="24"/>
            <w:szCs w:val="24"/>
          </w:rPr>
          <w:t xml:space="preserve">values </w:t>
        </w:r>
      </w:ins>
      <w:r>
        <w:rPr>
          <w:rFonts w:ascii="Times New Roman" w:eastAsia="Times New Roman" w:hAnsi="Times New Roman" w:cs="Times New Roman"/>
          <w:sz w:val="24"/>
          <w:szCs w:val="24"/>
        </w:rPr>
        <w:t>denot</w:t>
      </w:r>
      <w:ins w:id="133" w:author="Nick Maxwell [2]" w:date="2024-01-29T14:01:00Z">
        <w:r w:rsidR="00052A9E">
          <w:rPr>
            <w:rFonts w:ascii="Times New Roman" w:eastAsia="Times New Roman" w:hAnsi="Times New Roman" w:cs="Times New Roman"/>
            <w:sz w:val="24"/>
            <w:szCs w:val="24"/>
          </w:rPr>
          <w:t xml:space="preserve">ing a stronger </w:t>
        </w:r>
      </w:ins>
      <w:del w:id="134" w:author="Nick Maxwell [2]" w:date="2024-01-29T14:01:00Z">
        <w:r w:rsidDel="00052A9E">
          <w:rPr>
            <w:rFonts w:ascii="Times New Roman" w:eastAsia="Times New Roman" w:hAnsi="Times New Roman" w:cs="Times New Roman"/>
            <w:sz w:val="24"/>
            <w:szCs w:val="24"/>
          </w:rPr>
          <w:delText xml:space="preserve">e a greater probability that a particular affordance would be listed as a potential action for a cue, suggesting stronger relationship between cue and affordance. </w:delText>
        </w:r>
      </w:del>
      <w:ins w:id="135" w:author="Nick Maxwell [2]" w:date="2024-01-29T14:01:00Z">
        <w:r w:rsidR="00052A9E">
          <w:rPr>
            <w:rFonts w:ascii="Times New Roman" w:eastAsia="Times New Roman" w:hAnsi="Times New Roman" w:cs="Times New Roman"/>
            <w:sz w:val="24"/>
            <w:szCs w:val="24"/>
          </w:rPr>
          <w:t>cue-affordance relation.</w:t>
        </w:r>
      </w:ins>
    </w:p>
    <w:p w14:paraId="00000032" w14:textId="79587F0B"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AFS provides one </w:t>
      </w:r>
      <w:del w:id="136" w:author="Nick Maxwell [2]" w:date="2024-01-29T14:04:00Z">
        <w:r w:rsidDel="0094513D">
          <w:rPr>
            <w:rFonts w:ascii="Times New Roman" w:eastAsia="Times New Roman" w:hAnsi="Times New Roman" w:cs="Times New Roman"/>
            <w:sz w:val="24"/>
            <w:szCs w:val="24"/>
          </w:rPr>
          <w:delText xml:space="preserve">way </w:delText>
        </w:r>
      </w:del>
      <w:ins w:id="137" w:author="Nick Maxwell [2]" w:date="2024-01-29T14:04:00Z">
        <w:r w:rsidR="0094513D">
          <w:rPr>
            <w:rFonts w:ascii="Times New Roman" w:eastAsia="Times New Roman" w:hAnsi="Times New Roman" w:cs="Times New Roman"/>
            <w:sz w:val="24"/>
            <w:szCs w:val="24"/>
          </w:rPr>
          <w:t xml:space="preserve">method </w:t>
        </w:r>
      </w:ins>
      <w:r>
        <w:rPr>
          <w:rFonts w:ascii="Times New Roman" w:eastAsia="Times New Roman" w:hAnsi="Times New Roman" w:cs="Times New Roman"/>
          <w:sz w:val="24"/>
          <w:szCs w:val="24"/>
        </w:rPr>
        <w:t xml:space="preserve">of quantifying object-affordance dynamics, we note that due to the open-ended nature of </w:t>
      </w:r>
      <w:ins w:id="138" w:author="Nick Maxwell [2]" w:date="2024-01-29T14:07:00Z">
        <w:r w:rsidR="00AE4C8A">
          <w:rPr>
            <w:rFonts w:ascii="Times New Roman" w:eastAsia="Times New Roman" w:hAnsi="Times New Roman" w:cs="Times New Roman"/>
            <w:sz w:val="24"/>
            <w:szCs w:val="24"/>
          </w:rPr>
          <w:t>our</w:t>
        </w:r>
      </w:ins>
      <w:del w:id="139" w:author="Nick Maxwell [2]" w:date="2024-01-29T14:07:00Z">
        <w:r w:rsidDel="00AE4C8A">
          <w:rPr>
            <w:rFonts w:ascii="Times New Roman" w:eastAsia="Times New Roman" w:hAnsi="Times New Roman" w:cs="Times New Roman"/>
            <w:sz w:val="24"/>
            <w:szCs w:val="24"/>
          </w:rPr>
          <w:delText>the</w:delText>
        </w:r>
      </w:del>
      <w:r>
        <w:rPr>
          <w:rFonts w:ascii="Times New Roman" w:eastAsia="Times New Roman" w:hAnsi="Times New Roman" w:cs="Times New Roman"/>
          <w:sz w:val="24"/>
          <w:szCs w:val="24"/>
        </w:rPr>
        <w:t xml:space="preserve"> response task, </w:t>
      </w:r>
      <w:ins w:id="140" w:author="Nick Maxwell [2]" w:date="2024-01-29T14:04:00Z">
        <w:r w:rsidR="0094513D">
          <w:rPr>
            <w:rFonts w:ascii="Times New Roman" w:eastAsia="Times New Roman" w:hAnsi="Times New Roman" w:cs="Times New Roman"/>
            <w:sz w:val="24"/>
            <w:szCs w:val="24"/>
          </w:rPr>
          <w:t>AFS is likely to become negatively</w:t>
        </w:r>
      </w:ins>
      <w:del w:id="141" w:author="Nick Maxwell [2]" w:date="2024-01-29T14:04:00Z">
        <w:r w:rsidDel="0094513D">
          <w:rPr>
            <w:rFonts w:ascii="Times New Roman" w:eastAsia="Times New Roman" w:hAnsi="Times New Roman" w:cs="Times New Roman"/>
            <w:sz w:val="24"/>
            <w:szCs w:val="24"/>
          </w:rPr>
          <w:delText>this value may become</w:delText>
        </w:r>
      </w:del>
      <w:r>
        <w:rPr>
          <w:rFonts w:ascii="Times New Roman" w:eastAsia="Times New Roman" w:hAnsi="Times New Roman" w:cs="Times New Roman"/>
          <w:sz w:val="24"/>
          <w:szCs w:val="24"/>
        </w:rPr>
        <w:t xml:space="preserve"> </w:t>
      </w:r>
      <w:commentRangeStart w:id="142"/>
      <w:commentRangeStart w:id="143"/>
      <w:r>
        <w:rPr>
          <w:rFonts w:ascii="Times New Roman" w:eastAsia="Times New Roman" w:hAnsi="Times New Roman" w:cs="Times New Roman"/>
          <w:sz w:val="24"/>
          <w:szCs w:val="24"/>
        </w:rPr>
        <w:t xml:space="preserve">skewed </w:t>
      </w:r>
      <w:commentRangeEnd w:id="142"/>
      <w:r w:rsidR="00236C32">
        <w:rPr>
          <w:rStyle w:val="CommentReference"/>
        </w:rPr>
        <w:commentReference w:id="142"/>
      </w:r>
      <w:commentRangeEnd w:id="143"/>
      <w:r w:rsidR="007C2204">
        <w:rPr>
          <w:rStyle w:val="CommentReference"/>
        </w:rPr>
        <w:commentReference w:id="143"/>
      </w:r>
      <w:r>
        <w:rPr>
          <w:rFonts w:ascii="Times New Roman" w:eastAsia="Times New Roman" w:hAnsi="Times New Roman" w:cs="Times New Roman"/>
          <w:sz w:val="24"/>
          <w:szCs w:val="24"/>
        </w:rPr>
        <w:t xml:space="preserve">when </w:t>
      </w:r>
      <w:ins w:id="144" w:author="Nick Maxwell [2]" w:date="2024-01-29T16:13:00Z">
        <w:r w:rsidR="009B184A">
          <w:rPr>
            <w:rFonts w:ascii="Times New Roman" w:eastAsia="Times New Roman" w:hAnsi="Times New Roman" w:cs="Times New Roman"/>
            <w:sz w:val="24"/>
            <w:szCs w:val="24"/>
          </w:rPr>
          <w:t xml:space="preserve">each </w:t>
        </w:r>
      </w:ins>
      <w:ins w:id="145" w:author="Nick Maxwell [2]" w:date="2024-01-29T14:08:00Z">
        <w:r w:rsidR="00AE4C8A">
          <w:rPr>
            <w:rFonts w:ascii="Times New Roman" w:eastAsia="Times New Roman" w:hAnsi="Times New Roman" w:cs="Times New Roman"/>
            <w:sz w:val="24"/>
            <w:szCs w:val="24"/>
          </w:rPr>
          <w:t>participant provide</w:t>
        </w:r>
      </w:ins>
      <w:ins w:id="146" w:author="Nick Maxwell [2]" w:date="2024-01-29T16:14:00Z">
        <w:r w:rsidR="009B184A">
          <w:rPr>
            <w:rFonts w:ascii="Times New Roman" w:eastAsia="Times New Roman" w:hAnsi="Times New Roman" w:cs="Times New Roman"/>
            <w:sz w:val="24"/>
            <w:szCs w:val="24"/>
          </w:rPr>
          <w:t>s</w:t>
        </w:r>
      </w:ins>
      <w:ins w:id="147" w:author="Nick Maxwell [2]" w:date="2024-01-29T14:08:00Z">
        <w:r w:rsidR="00AE4C8A">
          <w:rPr>
            <w:rFonts w:ascii="Times New Roman" w:eastAsia="Times New Roman" w:hAnsi="Times New Roman" w:cs="Times New Roman"/>
            <w:sz w:val="24"/>
            <w:szCs w:val="24"/>
          </w:rPr>
          <w:t xml:space="preserve"> multiple responses to a</w:t>
        </w:r>
      </w:ins>
      <w:ins w:id="148" w:author="Nick Maxwell [2]" w:date="2024-01-29T16:14:00Z">
        <w:r w:rsidR="009B184A">
          <w:rPr>
            <w:rFonts w:ascii="Times New Roman" w:eastAsia="Times New Roman" w:hAnsi="Times New Roman" w:cs="Times New Roman"/>
            <w:sz w:val="24"/>
            <w:szCs w:val="24"/>
          </w:rPr>
          <w:t xml:space="preserve"> single</w:t>
        </w:r>
      </w:ins>
      <w:ins w:id="149" w:author="Nick Maxwell [2]" w:date="2024-01-29T14:08:00Z">
        <w:r w:rsidR="00AE4C8A">
          <w:rPr>
            <w:rFonts w:ascii="Times New Roman" w:eastAsia="Times New Roman" w:hAnsi="Times New Roman" w:cs="Times New Roman"/>
            <w:sz w:val="24"/>
            <w:szCs w:val="24"/>
          </w:rPr>
          <w:t xml:space="preserve"> cue</w:t>
        </w:r>
      </w:ins>
      <w:del w:id="150" w:author="Nick Maxwell [2]" w:date="2024-01-29T14:08:00Z">
        <w:r w:rsidDel="00AE4C8A">
          <w:rPr>
            <w:rFonts w:ascii="Times New Roman" w:eastAsia="Times New Roman" w:hAnsi="Times New Roman" w:cs="Times New Roman"/>
            <w:sz w:val="24"/>
            <w:szCs w:val="24"/>
          </w:rPr>
          <w:delText xml:space="preserve">participants consistently respond </w:delText>
        </w:r>
      </w:del>
      <w:del w:id="151" w:author="Nick Maxwell [2]" w:date="2024-01-29T14:07:00Z">
        <w:r w:rsidDel="00AE4C8A">
          <w:rPr>
            <w:rFonts w:ascii="Times New Roman" w:eastAsia="Times New Roman" w:hAnsi="Times New Roman" w:cs="Times New Roman"/>
            <w:sz w:val="24"/>
            <w:szCs w:val="24"/>
          </w:rPr>
          <w:delText>with multiple affordances per cue</w:delText>
        </w:r>
      </w:del>
      <w:r>
        <w:rPr>
          <w:rFonts w:ascii="Times New Roman" w:eastAsia="Times New Roman" w:hAnsi="Times New Roman" w:cs="Times New Roman"/>
          <w:sz w:val="24"/>
          <w:szCs w:val="24"/>
        </w:rPr>
        <w:t xml:space="preserve">, particularly when </w:t>
      </w:r>
      <w:ins w:id="152" w:author="Nick Maxwell [2]" w:date="2024-01-29T14:09:00Z">
        <w:r w:rsidR="00AE4C8A">
          <w:rPr>
            <w:rFonts w:ascii="Times New Roman" w:eastAsia="Times New Roman" w:hAnsi="Times New Roman" w:cs="Times New Roman"/>
            <w:sz w:val="24"/>
            <w:szCs w:val="24"/>
          </w:rPr>
          <w:t xml:space="preserve">responses are </w:t>
        </w:r>
      </w:ins>
      <w:ins w:id="153" w:author="Nick Maxwell [2]" w:date="2024-01-29T16:14:00Z">
        <w:r w:rsidR="009B184A">
          <w:rPr>
            <w:rFonts w:ascii="Times New Roman" w:eastAsia="Times New Roman" w:hAnsi="Times New Roman" w:cs="Times New Roman"/>
            <w:sz w:val="24"/>
            <w:szCs w:val="24"/>
          </w:rPr>
          <w:t>a series of low</w:t>
        </w:r>
      </w:ins>
      <w:del w:id="154" w:author="Nick Maxwell [2]" w:date="2024-01-29T14:05:00Z">
        <w:r w:rsidDel="0094513D">
          <w:rPr>
            <w:rFonts w:ascii="Times New Roman" w:eastAsia="Times New Roman" w:hAnsi="Times New Roman" w:cs="Times New Roman"/>
            <w:sz w:val="24"/>
            <w:szCs w:val="24"/>
          </w:rPr>
          <w:delText xml:space="preserve">each </w:delText>
        </w:r>
      </w:del>
      <w:del w:id="155" w:author="Nick Maxwell [2]" w:date="2024-01-29T14:08:00Z">
        <w:r w:rsidDel="00AE4C8A">
          <w:rPr>
            <w:rFonts w:ascii="Times New Roman" w:eastAsia="Times New Roman" w:hAnsi="Times New Roman" w:cs="Times New Roman"/>
            <w:sz w:val="24"/>
            <w:szCs w:val="24"/>
          </w:rPr>
          <w:delText>participant provide</w:delText>
        </w:r>
      </w:del>
      <w:del w:id="156" w:author="Nick Maxwell [2]" w:date="2024-01-29T14:05:00Z">
        <w:r w:rsidDel="0094513D">
          <w:rPr>
            <w:rFonts w:ascii="Times New Roman" w:eastAsia="Times New Roman" w:hAnsi="Times New Roman" w:cs="Times New Roman"/>
            <w:sz w:val="24"/>
            <w:szCs w:val="24"/>
          </w:rPr>
          <w:delText>s</w:delText>
        </w:r>
      </w:del>
      <w:del w:id="157" w:author="Nick Maxwell [2]" w:date="2024-01-29T14:08:00Z">
        <w:r w:rsidDel="00AE4C8A">
          <w:rPr>
            <w:rFonts w:ascii="Times New Roman" w:eastAsia="Times New Roman" w:hAnsi="Times New Roman" w:cs="Times New Roman"/>
            <w:sz w:val="24"/>
            <w:szCs w:val="24"/>
          </w:rPr>
          <w:delText xml:space="preserve"> </w:delText>
        </w:r>
      </w:del>
      <w:del w:id="158" w:author="Nick Maxwell [2]" w:date="2024-01-29T14:05:00Z">
        <w:r w:rsidDel="0094513D">
          <w:rPr>
            <w:rFonts w:ascii="Times New Roman" w:eastAsia="Times New Roman" w:hAnsi="Times New Roman" w:cs="Times New Roman"/>
            <w:sz w:val="24"/>
            <w:szCs w:val="24"/>
          </w:rPr>
          <w:delText xml:space="preserve">several </w:delText>
        </w:r>
      </w:del>
      <w:del w:id="159" w:author="Nick Maxwell [2]" w:date="2024-01-29T16:14:00Z">
        <w:r w:rsidDel="009B184A">
          <w:rPr>
            <w:rFonts w:ascii="Times New Roman" w:eastAsia="Times New Roman" w:hAnsi="Times New Roman" w:cs="Times New Roman"/>
            <w:sz w:val="24"/>
            <w:szCs w:val="24"/>
          </w:rPr>
          <w:delText>low</w:delText>
        </w:r>
      </w:del>
      <w:r>
        <w:rPr>
          <w:rFonts w:ascii="Times New Roman" w:eastAsia="Times New Roman" w:hAnsi="Times New Roman" w:cs="Times New Roman"/>
          <w:sz w:val="24"/>
          <w:szCs w:val="24"/>
        </w:rPr>
        <w:t xml:space="preserve"> probability affordances. </w:t>
      </w:r>
      <w:commentRangeStart w:id="160"/>
      <w:commentRangeStart w:id="161"/>
      <w:commentRangeStart w:id="162"/>
      <w:commentRangeStart w:id="163"/>
      <w:commentRangeStart w:id="164"/>
      <w:r>
        <w:rPr>
          <w:rFonts w:ascii="Times New Roman" w:eastAsia="Times New Roman" w:hAnsi="Times New Roman" w:cs="Times New Roman"/>
          <w:sz w:val="24"/>
          <w:szCs w:val="24"/>
        </w:rPr>
        <w:t>To account for this, we separately computed AFP, which reflect</w:t>
      </w:r>
      <w:ins w:id="165" w:author="Nick Maxwell [2]" w:date="2024-01-29T15:51:00Z">
        <w:r w:rsidR="004974F7">
          <w:rPr>
            <w:rFonts w:ascii="Times New Roman" w:eastAsia="Times New Roman" w:hAnsi="Times New Roman" w:cs="Times New Roman"/>
            <w:sz w:val="24"/>
            <w:szCs w:val="24"/>
          </w:rPr>
          <w:t>s</w:t>
        </w:r>
      </w:ins>
      <w:del w:id="166" w:author="Nick Maxwell [2]" w:date="2024-01-29T15:51:00Z">
        <w:r w:rsidDel="004974F7">
          <w:rPr>
            <w:rFonts w:ascii="Times New Roman" w:eastAsia="Times New Roman" w:hAnsi="Times New Roman" w:cs="Times New Roman"/>
            <w:sz w:val="24"/>
            <w:szCs w:val="24"/>
          </w:rPr>
          <w:delText>ed</w:delText>
        </w:r>
      </w:del>
      <w:r>
        <w:rPr>
          <w:rFonts w:ascii="Times New Roman" w:eastAsia="Times New Roman" w:hAnsi="Times New Roman" w:cs="Times New Roman"/>
          <w:sz w:val="24"/>
          <w:szCs w:val="24"/>
        </w:rPr>
        <w:t xml:space="preserve"> the </w:t>
      </w:r>
      <w:del w:id="167" w:author="Nick Maxwell [2]" w:date="2024-01-29T14:14:00Z">
        <w:r w:rsidDel="00D40910">
          <w:rPr>
            <w:rFonts w:ascii="Times New Roman" w:eastAsia="Times New Roman" w:hAnsi="Times New Roman" w:cs="Times New Roman"/>
            <w:sz w:val="24"/>
            <w:szCs w:val="24"/>
          </w:rPr>
          <w:delText xml:space="preserve">percentage </w:delText>
        </w:r>
      </w:del>
      <w:ins w:id="168" w:author="Nick Maxwell [2]" w:date="2024-01-29T14:14:00Z">
        <w:r w:rsidR="00D40910">
          <w:rPr>
            <w:rFonts w:ascii="Times New Roman" w:eastAsia="Times New Roman" w:hAnsi="Times New Roman" w:cs="Times New Roman"/>
            <w:sz w:val="24"/>
            <w:szCs w:val="24"/>
          </w:rPr>
          <w:t xml:space="preserve">proportion </w:t>
        </w:r>
      </w:ins>
      <w:r>
        <w:rPr>
          <w:rFonts w:ascii="Times New Roman" w:eastAsia="Times New Roman" w:hAnsi="Times New Roman" w:cs="Times New Roman"/>
          <w:sz w:val="24"/>
          <w:szCs w:val="24"/>
        </w:rPr>
        <w:t xml:space="preserve">of participants </w:t>
      </w:r>
      <w:ins w:id="169" w:author="Nick Maxwell [2]" w:date="2024-01-29T14:09:00Z">
        <w:r w:rsidR="00AE4C8A">
          <w:rPr>
            <w:rFonts w:ascii="Times New Roman" w:eastAsia="Times New Roman" w:hAnsi="Times New Roman" w:cs="Times New Roman"/>
            <w:sz w:val="24"/>
            <w:szCs w:val="24"/>
          </w:rPr>
          <w:t xml:space="preserve">who </w:t>
        </w:r>
      </w:ins>
      <w:r>
        <w:rPr>
          <w:rFonts w:ascii="Times New Roman" w:eastAsia="Times New Roman" w:hAnsi="Times New Roman" w:cs="Times New Roman"/>
          <w:sz w:val="24"/>
          <w:szCs w:val="24"/>
        </w:rPr>
        <w:t>respond</w:t>
      </w:r>
      <w:ins w:id="170" w:author="Nick Maxwell [2]" w:date="2024-01-29T14:09:00Z">
        <w:r w:rsidR="00AE4C8A">
          <w:rPr>
            <w:rFonts w:ascii="Times New Roman" w:eastAsia="Times New Roman" w:hAnsi="Times New Roman" w:cs="Times New Roman"/>
            <w:sz w:val="24"/>
            <w:szCs w:val="24"/>
          </w:rPr>
          <w:t>ed</w:t>
        </w:r>
      </w:ins>
      <w:del w:id="171" w:author="Nick Maxwell [2]" w:date="2024-01-29T14:09:00Z">
        <w:r w:rsidDel="00AE4C8A">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to </w:t>
      </w:r>
      <w:ins w:id="172" w:author="Nick Maxwell [2]" w:date="2024-01-29T14:14:00Z">
        <w:r w:rsidR="00D40910">
          <w:rPr>
            <w:rFonts w:ascii="Times New Roman" w:eastAsia="Times New Roman" w:hAnsi="Times New Roman" w:cs="Times New Roman"/>
            <w:sz w:val="24"/>
            <w:szCs w:val="24"/>
          </w:rPr>
          <w:t>the</w:t>
        </w:r>
      </w:ins>
      <w:del w:id="173" w:author="Nick Maxwell [2]" w:date="2024-01-29T14:14:00Z">
        <w:r w:rsidDel="00D40910">
          <w:rPr>
            <w:rFonts w:ascii="Times New Roman" w:eastAsia="Times New Roman" w:hAnsi="Times New Roman" w:cs="Times New Roman"/>
            <w:sz w:val="24"/>
            <w:szCs w:val="24"/>
          </w:rPr>
          <w:delText>a</w:delText>
        </w:r>
      </w:del>
      <w:r>
        <w:rPr>
          <w:rFonts w:ascii="Times New Roman" w:eastAsia="Times New Roman" w:hAnsi="Times New Roman" w:cs="Times New Roman"/>
          <w:sz w:val="24"/>
          <w:szCs w:val="24"/>
        </w:rPr>
        <w:t xml:space="preserve"> </w:t>
      </w:r>
      <w:del w:id="174" w:author="Nick Maxwell [2]" w:date="2024-01-29T14:09:00Z">
        <w:r w:rsidDel="00AE4C8A">
          <w:rPr>
            <w:rFonts w:ascii="Times New Roman" w:eastAsia="Times New Roman" w:hAnsi="Times New Roman" w:cs="Times New Roman"/>
            <w:sz w:val="24"/>
            <w:szCs w:val="24"/>
          </w:rPr>
          <w:delText xml:space="preserve">particular </w:delText>
        </w:r>
      </w:del>
      <w:r>
        <w:rPr>
          <w:rFonts w:ascii="Times New Roman" w:eastAsia="Times New Roman" w:hAnsi="Times New Roman" w:cs="Times New Roman"/>
          <w:sz w:val="24"/>
          <w:szCs w:val="24"/>
        </w:rPr>
        <w:t>cue with a specific affordance</w:t>
      </w:r>
      <w:ins w:id="175" w:author="Nick Maxwell [2]" w:date="2024-01-29T14:09:00Z">
        <w:r w:rsidR="00AE4C8A">
          <w:rPr>
            <w:rFonts w:ascii="Times New Roman" w:eastAsia="Times New Roman" w:hAnsi="Times New Roman" w:cs="Times New Roman"/>
            <w:sz w:val="24"/>
            <w:szCs w:val="24"/>
          </w:rPr>
          <w:t xml:space="preserve">, </w:t>
        </w:r>
        <w:r w:rsidR="00AE4C8A">
          <w:rPr>
            <w:rFonts w:ascii="Times New Roman" w:eastAsia="Times New Roman" w:hAnsi="Times New Roman" w:cs="Times New Roman"/>
            <w:sz w:val="24"/>
            <w:szCs w:val="24"/>
          </w:rPr>
          <w:lastRenderedPageBreak/>
          <w:t xml:space="preserve">rather than </w:t>
        </w:r>
      </w:ins>
      <w:ins w:id="176" w:author="Nick Maxwell [2]" w:date="2024-01-29T14:11:00Z">
        <w:r w:rsidR="00D40910">
          <w:rPr>
            <w:rFonts w:ascii="Times New Roman" w:eastAsia="Times New Roman" w:hAnsi="Times New Roman" w:cs="Times New Roman"/>
            <w:sz w:val="24"/>
            <w:szCs w:val="24"/>
          </w:rPr>
          <w:t>the frequency with which an action was listed relative to other affordances (i.e., AFS)</w:t>
        </w:r>
      </w:ins>
      <w:r>
        <w:rPr>
          <w:rFonts w:ascii="Times New Roman" w:eastAsia="Times New Roman" w:hAnsi="Times New Roman" w:cs="Times New Roman"/>
          <w:sz w:val="24"/>
          <w:szCs w:val="24"/>
        </w:rPr>
        <w:t xml:space="preserve">. </w:t>
      </w:r>
      <w:ins w:id="177" w:author="Nick Maxwell [2]" w:date="2024-01-29T14:12:00Z">
        <w:r w:rsidR="00D40910">
          <w:rPr>
            <w:rFonts w:ascii="Times New Roman" w:eastAsia="Times New Roman" w:hAnsi="Times New Roman" w:cs="Times New Roman"/>
            <w:sz w:val="24"/>
            <w:szCs w:val="24"/>
          </w:rPr>
          <w:t xml:space="preserve">To compute this measure, </w:t>
        </w:r>
      </w:ins>
      <w:del w:id="178" w:author="Nick Maxwell [2]" w:date="2024-01-29T14:12:00Z">
        <w:r w:rsidDel="00D40910">
          <w:rPr>
            <w:rFonts w:ascii="Times New Roman" w:eastAsia="Times New Roman" w:hAnsi="Times New Roman" w:cs="Times New Roman"/>
            <w:sz w:val="24"/>
            <w:szCs w:val="24"/>
          </w:rPr>
          <w:delText xml:space="preserve">This was </w:delText>
        </w:r>
      </w:del>
      <w:ins w:id="179" w:author="Nick Maxwell [2]" w:date="2024-01-29T14:12:00Z">
        <w:r w:rsidR="00D40910">
          <w:rPr>
            <w:rFonts w:ascii="Times New Roman" w:eastAsia="Times New Roman" w:hAnsi="Times New Roman" w:cs="Times New Roman"/>
            <w:sz w:val="24"/>
            <w:szCs w:val="24"/>
          </w:rPr>
          <w:t>we</w:t>
        </w:r>
      </w:ins>
      <w:del w:id="180" w:author="Nick Maxwell [2]" w:date="2024-01-29T14:12:00Z">
        <w:r w:rsidDel="00D40910">
          <w:rPr>
            <w:rFonts w:ascii="Times New Roman" w:eastAsia="Times New Roman" w:hAnsi="Times New Roman" w:cs="Times New Roman"/>
            <w:sz w:val="24"/>
            <w:szCs w:val="24"/>
          </w:rPr>
          <w:delText>computed by</w:delText>
        </w:r>
      </w:del>
      <w:r>
        <w:rPr>
          <w:rFonts w:ascii="Times New Roman" w:eastAsia="Times New Roman" w:hAnsi="Times New Roman" w:cs="Times New Roman"/>
          <w:sz w:val="24"/>
          <w:szCs w:val="24"/>
        </w:rPr>
        <w:t xml:space="preserve"> </w:t>
      </w:r>
      <w:ins w:id="181" w:author="Nick Maxwell [2]" w:date="2024-01-29T15:49:00Z">
        <w:r w:rsidR="00C722EA">
          <w:rPr>
            <w:rFonts w:ascii="Times New Roman" w:eastAsia="Times New Roman" w:hAnsi="Times New Roman" w:cs="Times New Roman"/>
            <w:sz w:val="24"/>
            <w:szCs w:val="24"/>
          </w:rPr>
          <w:t>again</w:t>
        </w:r>
      </w:ins>
      <w:ins w:id="182" w:author="Nick Maxwell [2]" w:date="2024-01-29T15:52:00Z">
        <w:r w:rsidR="005A72F2">
          <w:rPr>
            <w:rFonts w:ascii="Times New Roman" w:eastAsia="Times New Roman" w:hAnsi="Times New Roman" w:cs="Times New Roman"/>
            <w:sz w:val="24"/>
            <w:szCs w:val="24"/>
          </w:rPr>
          <w:t xml:space="preserve"> began by</w:t>
        </w:r>
      </w:ins>
      <w:ins w:id="183" w:author="Nick Maxwell [2]" w:date="2024-01-29T15:49:00Z">
        <w:r w:rsidR="00C722EA">
          <w:rPr>
            <w:rFonts w:ascii="Times New Roman" w:eastAsia="Times New Roman" w:hAnsi="Times New Roman" w:cs="Times New Roman"/>
            <w:sz w:val="24"/>
            <w:szCs w:val="24"/>
          </w:rPr>
          <w:t xml:space="preserve"> </w:t>
        </w:r>
      </w:ins>
      <w:ins w:id="184" w:author="Nick Maxwell [2]" w:date="2024-01-29T14:15:00Z">
        <w:r w:rsidR="00D40910">
          <w:rPr>
            <w:rFonts w:ascii="Times New Roman" w:eastAsia="Times New Roman" w:hAnsi="Times New Roman" w:cs="Times New Roman"/>
            <w:sz w:val="24"/>
            <w:szCs w:val="24"/>
          </w:rPr>
          <w:t>comput</w:t>
        </w:r>
      </w:ins>
      <w:ins w:id="185" w:author="Nick Maxwell [2]" w:date="2024-01-29T15:52:00Z">
        <w:r w:rsidR="005A72F2">
          <w:rPr>
            <w:rFonts w:ascii="Times New Roman" w:eastAsia="Times New Roman" w:hAnsi="Times New Roman" w:cs="Times New Roman"/>
            <w:sz w:val="24"/>
            <w:szCs w:val="24"/>
          </w:rPr>
          <w:t>ing</w:t>
        </w:r>
      </w:ins>
      <w:ins w:id="186" w:author="Nick Maxwell [2]" w:date="2024-01-29T14:15:00Z">
        <w:r w:rsidR="00D40910">
          <w:rPr>
            <w:rFonts w:ascii="Times New Roman" w:eastAsia="Times New Roman" w:hAnsi="Times New Roman" w:cs="Times New Roman"/>
            <w:sz w:val="24"/>
            <w:szCs w:val="24"/>
          </w:rPr>
          <w:t xml:space="preserve"> the frequency</w:t>
        </w:r>
      </w:ins>
      <w:del w:id="187" w:author="Nick Maxwell [2]" w:date="2024-01-29T14:15:00Z">
        <w:r w:rsidDel="00D40910">
          <w:rPr>
            <w:rFonts w:ascii="Times New Roman" w:eastAsia="Times New Roman" w:hAnsi="Times New Roman" w:cs="Times New Roman"/>
            <w:sz w:val="24"/>
            <w:szCs w:val="24"/>
          </w:rPr>
          <w:delText>summ</w:delText>
        </w:r>
      </w:del>
      <w:del w:id="188" w:author="Nick Maxwell [2]" w:date="2024-01-29T14:12:00Z">
        <w:r w:rsidDel="00D40910">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w:t>
      </w:r>
      <w:del w:id="189" w:author="Nick Maxwell [2]" w:date="2024-01-29T14:15:00Z">
        <w:r w:rsidDel="00D40910">
          <w:rPr>
            <w:rFonts w:ascii="Times New Roman" w:eastAsia="Times New Roman" w:hAnsi="Times New Roman" w:cs="Times New Roman"/>
            <w:sz w:val="24"/>
            <w:szCs w:val="24"/>
          </w:rPr>
          <w:delText xml:space="preserve">the total number </w:delText>
        </w:r>
      </w:del>
      <w:r>
        <w:rPr>
          <w:rFonts w:ascii="Times New Roman" w:eastAsia="Times New Roman" w:hAnsi="Times New Roman" w:cs="Times New Roman"/>
          <w:sz w:val="24"/>
          <w:szCs w:val="24"/>
        </w:rPr>
        <w:t>of each unique affordance response</w:t>
      </w:r>
      <w:ins w:id="190" w:author="Nick Maxwell [2]" w:date="2024-01-29T15:49:00Z">
        <w:r w:rsidR="00C722EA">
          <w:rPr>
            <w:rFonts w:ascii="Times New Roman" w:eastAsia="Times New Roman" w:hAnsi="Times New Roman" w:cs="Times New Roman"/>
            <w:sz w:val="24"/>
            <w:szCs w:val="24"/>
          </w:rPr>
          <w:t>. However, instead of dividing by the total number of affordances, we instead</w:t>
        </w:r>
      </w:ins>
      <w:r>
        <w:rPr>
          <w:rFonts w:ascii="Times New Roman" w:eastAsia="Times New Roman" w:hAnsi="Times New Roman" w:cs="Times New Roman"/>
          <w:sz w:val="24"/>
          <w:szCs w:val="24"/>
        </w:rPr>
        <w:t xml:space="preserve"> </w:t>
      </w:r>
      <w:del w:id="191" w:author="Nick Maxwell [2]" w:date="2024-01-29T15:49:00Z">
        <w:r w:rsidDel="00C722EA">
          <w:rPr>
            <w:rFonts w:ascii="Times New Roman" w:eastAsia="Times New Roman" w:hAnsi="Times New Roman" w:cs="Times New Roman"/>
            <w:sz w:val="24"/>
            <w:szCs w:val="24"/>
          </w:rPr>
          <w:delText>and divid</w:delText>
        </w:r>
      </w:del>
      <w:del w:id="192" w:author="Nick Maxwell [2]" w:date="2024-01-29T14:15:00Z">
        <w:r w:rsidDel="00D40910">
          <w:rPr>
            <w:rFonts w:ascii="Times New Roman" w:eastAsia="Times New Roman" w:hAnsi="Times New Roman" w:cs="Times New Roman"/>
            <w:sz w:val="24"/>
            <w:szCs w:val="24"/>
          </w:rPr>
          <w:delText>ing</w:delText>
        </w:r>
      </w:del>
      <w:ins w:id="193" w:author="Nick Maxwell [2]" w:date="2024-01-29T15:49:00Z">
        <w:r w:rsidR="00C722EA">
          <w:rPr>
            <w:rFonts w:ascii="Times New Roman" w:eastAsia="Times New Roman" w:hAnsi="Times New Roman" w:cs="Times New Roman"/>
            <w:sz w:val="24"/>
            <w:szCs w:val="24"/>
          </w:rPr>
          <w:t>divided</w:t>
        </w:r>
      </w:ins>
      <w:r>
        <w:rPr>
          <w:rFonts w:ascii="Times New Roman" w:eastAsia="Times New Roman" w:hAnsi="Times New Roman" w:cs="Times New Roman"/>
          <w:sz w:val="24"/>
          <w:szCs w:val="24"/>
        </w:rPr>
        <w:t xml:space="preserve"> </w:t>
      </w:r>
      <w:del w:id="194" w:author="Nick Maxwell [2]" w:date="2024-01-29T15:50:00Z">
        <w:r w:rsidDel="00C722EA">
          <w:rPr>
            <w:rFonts w:ascii="Times New Roman" w:eastAsia="Times New Roman" w:hAnsi="Times New Roman" w:cs="Times New Roman"/>
            <w:sz w:val="24"/>
            <w:szCs w:val="24"/>
          </w:rPr>
          <w:delText xml:space="preserve">it </w:delText>
        </w:r>
      </w:del>
      <w:r>
        <w:rPr>
          <w:rFonts w:ascii="Times New Roman" w:eastAsia="Times New Roman" w:hAnsi="Times New Roman" w:cs="Times New Roman"/>
          <w:sz w:val="24"/>
          <w:szCs w:val="24"/>
        </w:rPr>
        <w:t xml:space="preserve">by the </w:t>
      </w:r>
      <w:del w:id="195" w:author="Nick Maxwell [2]" w:date="2024-01-29T15:50:00Z">
        <w:r w:rsidDel="00C722EA">
          <w:rPr>
            <w:rFonts w:ascii="Times New Roman" w:eastAsia="Times New Roman" w:hAnsi="Times New Roman" w:cs="Times New Roman"/>
            <w:sz w:val="24"/>
            <w:szCs w:val="24"/>
          </w:rPr>
          <w:delText xml:space="preserve">total </w:delText>
        </w:r>
      </w:del>
      <w:r>
        <w:rPr>
          <w:rFonts w:ascii="Times New Roman" w:eastAsia="Times New Roman" w:hAnsi="Times New Roman" w:cs="Times New Roman"/>
          <w:sz w:val="24"/>
          <w:szCs w:val="24"/>
        </w:rPr>
        <w:t xml:space="preserve">number of participants </w:t>
      </w:r>
      <w:ins w:id="196" w:author="Nick Maxwell [2]" w:date="2024-01-29T14:15:00Z">
        <w:r w:rsidR="00D40910">
          <w:rPr>
            <w:rFonts w:ascii="Times New Roman" w:eastAsia="Times New Roman" w:hAnsi="Times New Roman" w:cs="Times New Roman"/>
            <w:sz w:val="24"/>
            <w:szCs w:val="24"/>
          </w:rPr>
          <w:t xml:space="preserve">who </w:t>
        </w:r>
      </w:ins>
      <w:r>
        <w:rPr>
          <w:rFonts w:ascii="Times New Roman" w:eastAsia="Times New Roman" w:hAnsi="Times New Roman" w:cs="Times New Roman"/>
          <w:sz w:val="24"/>
          <w:szCs w:val="24"/>
        </w:rPr>
        <w:t>respond</w:t>
      </w:r>
      <w:ins w:id="197" w:author="Nick Maxwell [2]" w:date="2024-01-29T14:15:00Z">
        <w:r w:rsidR="00D40910">
          <w:rPr>
            <w:rFonts w:ascii="Times New Roman" w:eastAsia="Times New Roman" w:hAnsi="Times New Roman" w:cs="Times New Roman"/>
            <w:sz w:val="24"/>
            <w:szCs w:val="24"/>
          </w:rPr>
          <w:t>ed</w:t>
        </w:r>
      </w:ins>
      <w:del w:id="198" w:author="Nick Maxwell [2]" w:date="2024-01-29T14:15:00Z">
        <w:r w:rsidDel="00D40910">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to the cue. </w:t>
      </w:r>
      <w:del w:id="199" w:author="Nick Maxwell [2]" w:date="2024-01-29T14:16:00Z">
        <w:r w:rsidDel="008B2745">
          <w:rPr>
            <w:rFonts w:ascii="Times New Roman" w:eastAsia="Times New Roman" w:hAnsi="Times New Roman" w:cs="Times New Roman"/>
            <w:sz w:val="24"/>
            <w:szCs w:val="24"/>
          </w:rPr>
          <w:delText xml:space="preserve">To illustrate, if in the previous </w:delText>
        </w:r>
      </w:del>
      <w:ins w:id="200" w:author="Nick Maxwell [2]" w:date="2024-01-29T15:48:00Z">
        <w:r w:rsidR="00C722EA">
          <w:rPr>
            <w:rFonts w:ascii="Times New Roman" w:eastAsia="Times New Roman" w:hAnsi="Times New Roman" w:cs="Times New Roman"/>
            <w:sz w:val="24"/>
            <w:szCs w:val="24"/>
          </w:rPr>
          <w:t>Based on the</w:t>
        </w:r>
      </w:ins>
      <w:ins w:id="201" w:author="Nick Maxwell [2]" w:date="2024-01-29T14:16:00Z">
        <w:r w:rsidR="008B2745">
          <w:rPr>
            <w:rFonts w:ascii="Times New Roman" w:eastAsia="Times New Roman" w:hAnsi="Times New Roman" w:cs="Times New Roman"/>
            <w:sz w:val="24"/>
            <w:szCs w:val="24"/>
          </w:rPr>
          <w:t xml:space="preserve"> previous </w:t>
        </w:r>
      </w:ins>
      <w:r>
        <w:rPr>
          <w:rFonts w:ascii="Times New Roman" w:eastAsia="Times New Roman" w:hAnsi="Times New Roman" w:cs="Times New Roman"/>
          <w:sz w:val="24"/>
          <w:szCs w:val="24"/>
        </w:rPr>
        <w:t xml:space="preserve">example, </w:t>
      </w:r>
      <w:del w:id="202" w:author="Nick Maxwell [2]" w:date="2024-01-29T14:16:00Z">
        <w:r w:rsidDel="008B2745">
          <w:rPr>
            <w:rFonts w:ascii="Times New Roman" w:eastAsia="Times New Roman" w:hAnsi="Times New Roman" w:cs="Times New Roman"/>
            <w:sz w:val="24"/>
            <w:szCs w:val="24"/>
          </w:rPr>
          <w:delText xml:space="preserve">the </w:delText>
        </w:r>
      </w:del>
      <w:ins w:id="203" w:author="Nick Maxwell [2]" w:date="2024-01-29T14:16:00Z">
        <w:r w:rsidR="008B2745">
          <w:rPr>
            <w:rFonts w:ascii="Times New Roman" w:eastAsia="Times New Roman" w:hAnsi="Times New Roman" w:cs="Times New Roman"/>
            <w:sz w:val="24"/>
            <w:szCs w:val="24"/>
          </w:rPr>
          <w:t xml:space="preserve">if </w:t>
        </w:r>
      </w:ins>
      <w:ins w:id="204" w:author="Nick Maxwell [2]" w:date="2024-01-29T15:48:00Z">
        <w:r w:rsidR="00C722EA">
          <w:rPr>
            <w:rFonts w:ascii="Times New Roman" w:eastAsia="Times New Roman" w:hAnsi="Times New Roman" w:cs="Times New Roman"/>
            <w:sz w:val="24"/>
            <w:szCs w:val="24"/>
          </w:rPr>
          <w:t xml:space="preserve">all </w:t>
        </w:r>
      </w:ins>
      <w:ins w:id="205" w:author="Nick Maxwell [2]" w:date="2024-01-29T14:17:00Z">
        <w:r w:rsidR="008B2745">
          <w:rPr>
            <w:rFonts w:ascii="Times New Roman" w:eastAsia="Times New Roman" w:hAnsi="Times New Roman" w:cs="Times New Roman"/>
            <w:sz w:val="24"/>
            <w:szCs w:val="24"/>
          </w:rPr>
          <w:t xml:space="preserve">15 participants </w:t>
        </w:r>
      </w:ins>
      <w:ins w:id="206" w:author="Nick Maxwell [2]" w:date="2024-01-29T15:48:00Z">
        <w:r w:rsidR="00C722EA" w:rsidRPr="00C722EA">
          <w:rPr>
            <w:rFonts w:ascii="Times New Roman" w:eastAsia="Times New Roman" w:hAnsi="Times New Roman" w:cs="Times New Roman"/>
            <w:i/>
            <w:iCs/>
            <w:sz w:val="24"/>
            <w:szCs w:val="24"/>
            <w:rPrChange w:id="207" w:author="Nick Maxwell [2]" w:date="2024-01-29T15:48:00Z">
              <w:rPr>
                <w:rFonts w:ascii="Times New Roman" w:eastAsia="Times New Roman" w:hAnsi="Times New Roman" w:cs="Times New Roman"/>
                <w:sz w:val="24"/>
                <w:szCs w:val="24"/>
              </w:rPr>
            </w:rPrChange>
          </w:rPr>
          <w:t>responded</w:t>
        </w:r>
        <w:r w:rsidR="00C722EA">
          <w:rPr>
            <w:rFonts w:ascii="Times New Roman" w:eastAsia="Times New Roman" w:hAnsi="Times New Roman" w:cs="Times New Roman"/>
            <w:sz w:val="24"/>
            <w:szCs w:val="24"/>
          </w:rPr>
          <w:t xml:space="preserve"> to chair with </w:t>
        </w:r>
        <w:r w:rsidR="00C722EA" w:rsidRPr="00C722EA">
          <w:rPr>
            <w:rFonts w:ascii="Times New Roman" w:eastAsia="Times New Roman" w:hAnsi="Times New Roman" w:cs="Times New Roman"/>
            <w:i/>
            <w:iCs/>
            <w:sz w:val="24"/>
            <w:szCs w:val="24"/>
            <w:rPrChange w:id="208" w:author="Nick Maxwell [2]" w:date="2024-01-29T15:48:00Z">
              <w:rPr>
                <w:rFonts w:ascii="Times New Roman" w:eastAsia="Times New Roman" w:hAnsi="Times New Roman" w:cs="Times New Roman"/>
                <w:sz w:val="24"/>
                <w:szCs w:val="24"/>
              </w:rPr>
            </w:rPrChange>
          </w:rPr>
          <w:t>si</w:t>
        </w:r>
      </w:ins>
      <w:del w:id="209" w:author="Nick Maxwell [2]" w:date="2024-01-29T15:48:00Z">
        <w:r w:rsidRPr="00C722EA" w:rsidDel="00C722EA">
          <w:rPr>
            <w:rFonts w:ascii="Times New Roman" w:eastAsia="Times New Roman" w:hAnsi="Times New Roman" w:cs="Times New Roman"/>
            <w:i/>
            <w:iCs/>
            <w:sz w:val="24"/>
            <w:szCs w:val="24"/>
            <w:rPrChange w:id="210" w:author="Nick Maxwell [2]" w:date="2024-01-29T15:48:00Z">
              <w:rPr>
                <w:rFonts w:ascii="Times New Roman" w:eastAsia="Times New Roman" w:hAnsi="Times New Roman" w:cs="Times New Roman"/>
                <w:sz w:val="24"/>
                <w:szCs w:val="24"/>
              </w:rPr>
            </w:rPrChange>
          </w:rPr>
          <w:delText xml:space="preserve">30 </w:delText>
        </w:r>
      </w:del>
      <w:del w:id="211" w:author="Nick Maxwell [2]" w:date="2024-01-29T14:17:00Z">
        <w:r w:rsidRPr="00C722EA" w:rsidDel="008B2745">
          <w:rPr>
            <w:rFonts w:ascii="Times New Roman" w:eastAsia="Times New Roman" w:hAnsi="Times New Roman" w:cs="Times New Roman"/>
            <w:i/>
            <w:iCs/>
            <w:sz w:val="24"/>
            <w:szCs w:val="24"/>
            <w:rPrChange w:id="212" w:author="Nick Maxwell [2]" w:date="2024-01-29T15:48:00Z">
              <w:rPr>
                <w:rFonts w:ascii="Times New Roman" w:eastAsia="Times New Roman" w:hAnsi="Times New Roman" w:cs="Times New Roman"/>
                <w:sz w:val="24"/>
                <w:szCs w:val="24"/>
              </w:rPr>
            </w:rPrChange>
          </w:rPr>
          <w:delText>responses were generated by 15 participants</w:delText>
        </w:r>
      </w:del>
      <w:ins w:id="213" w:author="Nick Maxwell [2]" w:date="2024-01-29T14:18:00Z">
        <w:r w:rsidR="008B2745" w:rsidRPr="00C722EA">
          <w:rPr>
            <w:rFonts w:ascii="Times New Roman" w:eastAsia="Times New Roman" w:hAnsi="Times New Roman" w:cs="Times New Roman"/>
            <w:i/>
            <w:iCs/>
            <w:sz w:val="24"/>
            <w:szCs w:val="24"/>
          </w:rPr>
          <w:t>t</w:t>
        </w:r>
      </w:ins>
      <w:r>
        <w:rPr>
          <w:rFonts w:ascii="Times New Roman" w:eastAsia="Times New Roman" w:hAnsi="Times New Roman" w:cs="Times New Roman"/>
          <w:sz w:val="24"/>
          <w:szCs w:val="24"/>
        </w:rPr>
        <w:t xml:space="preserve">, then </w:t>
      </w:r>
      <w:del w:id="214" w:author="Nick Maxwell [2]" w:date="2024-01-29T14:18:00Z">
        <w:r w:rsidDel="008B2745">
          <w:rPr>
            <w:rFonts w:ascii="Times New Roman" w:eastAsia="Times New Roman" w:hAnsi="Times New Roman" w:cs="Times New Roman"/>
            <w:sz w:val="24"/>
            <w:szCs w:val="24"/>
          </w:rPr>
          <w:delText xml:space="preserve">while </w:delText>
        </w:r>
      </w:del>
      <w:r>
        <w:rPr>
          <w:rFonts w:ascii="Times New Roman" w:eastAsia="Times New Roman" w:hAnsi="Times New Roman" w:cs="Times New Roman"/>
          <w:sz w:val="24"/>
          <w:szCs w:val="24"/>
        </w:rPr>
        <w:t xml:space="preserve">the </w:t>
      </w:r>
      <w:del w:id="215" w:author="Nick Maxwell [2]" w:date="2024-01-29T15:48:00Z">
        <w:r w:rsidDel="00C722EA">
          <w:rPr>
            <w:rFonts w:ascii="Times New Roman" w:eastAsia="Times New Roman" w:hAnsi="Times New Roman" w:cs="Times New Roman"/>
            <w:sz w:val="24"/>
            <w:szCs w:val="24"/>
          </w:rPr>
          <w:delText xml:space="preserve">AFS for </w:delText>
        </w:r>
        <w:r w:rsidDel="00C722EA">
          <w:rPr>
            <w:rFonts w:ascii="Times New Roman" w:eastAsia="Times New Roman" w:hAnsi="Times New Roman" w:cs="Times New Roman"/>
            <w:i/>
            <w:sz w:val="24"/>
            <w:szCs w:val="24"/>
          </w:rPr>
          <w:delText>chair-sit</w:delText>
        </w:r>
        <w:r w:rsidDel="00C722EA">
          <w:rPr>
            <w:rFonts w:ascii="Times New Roman" w:eastAsia="Times New Roman" w:hAnsi="Times New Roman" w:cs="Times New Roman"/>
            <w:sz w:val="24"/>
            <w:szCs w:val="24"/>
          </w:rPr>
          <w:delText xml:space="preserve"> </w:delText>
        </w:r>
      </w:del>
      <w:del w:id="216" w:author="Nick Maxwell [2]" w:date="2024-01-29T14:19:00Z">
        <w:r w:rsidDel="008B2745">
          <w:rPr>
            <w:rFonts w:ascii="Times New Roman" w:eastAsia="Times New Roman" w:hAnsi="Times New Roman" w:cs="Times New Roman"/>
            <w:sz w:val="24"/>
            <w:szCs w:val="24"/>
          </w:rPr>
          <w:delText xml:space="preserve">would </w:delText>
        </w:r>
      </w:del>
      <w:del w:id="217" w:author="Nick Maxwell [2]" w:date="2024-01-29T15:48:00Z">
        <w:r w:rsidDel="00C722EA">
          <w:rPr>
            <w:rFonts w:ascii="Times New Roman" w:eastAsia="Times New Roman" w:hAnsi="Times New Roman" w:cs="Times New Roman"/>
            <w:sz w:val="24"/>
            <w:szCs w:val="24"/>
          </w:rPr>
          <w:delText>be .50</w:delText>
        </w:r>
      </w:del>
      <w:del w:id="218" w:author="Nick Maxwell [2]" w:date="2024-01-29T14:18:00Z">
        <w:r w:rsidDel="008B2745">
          <w:rPr>
            <w:rFonts w:ascii="Times New Roman" w:eastAsia="Times New Roman" w:hAnsi="Times New Roman" w:cs="Times New Roman"/>
            <w:sz w:val="24"/>
            <w:szCs w:val="24"/>
          </w:rPr>
          <w:delText xml:space="preserve">, </w:delText>
        </w:r>
      </w:del>
      <w:del w:id="219" w:author="Nick Maxwell [2]" w:date="2024-01-29T15:48:00Z">
        <w:r w:rsidDel="00C722EA">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AFP</w:t>
      </w:r>
      <w:del w:id="220" w:author="Nick Maxwell [2]" w:date="2024-01-29T15:48:00Z">
        <w:r w:rsidDel="00C722EA">
          <w:rPr>
            <w:rFonts w:ascii="Times New Roman" w:eastAsia="Times New Roman" w:hAnsi="Times New Roman" w:cs="Times New Roman"/>
            <w:sz w:val="24"/>
            <w:szCs w:val="24"/>
          </w:rPr>
          <w:delText xml:space="preserve"> would</w:delText>
        </w:r>
      </w:del>
      <w:r>
        <w:rPr>
          <w:rFonts w:ascii="Times New Roman" w:eastAsia="Times New Roman" w:hAnsi="Times New Roman" w:cs="Times New Roman"/>
          <w:sz w:val="24"/>
          <w:szCs w:val="24"/>
        </w:rPr>
        <w:t xml:space="preserve"> </w:t>
      </w:r>
      <w:ins w:id="221" w:author="Nick Maxwell [2]" w:date="2024-01-29T14:18:00Z">
        <w:r w:rsidR="008B2745">
          <w:rPr>
            <w:rFonts w:ascii="Times New Roman" w:eastAsia="Times New Roman" w:hAnsi="Times New Roman" w:cs="Times New Roman"/>
            <w:sz w:val="24"/>
            <w:szCs w:val="24"/>
          </w:rPr>
          <w:t xml:space="preserve">for this pair would </w:t>
        </w:r>
      </w:ins>
      <w:r>
        <w:rPr>
          <w:rFonts w:ascii="Times New Roman" w:eastAsia="Times New Roman" w:hAnsi="Times New Roman" w:cs="Times New Roman"/>
          <w:sz w:val="24"/>
          <w:szCs w:val="24"/>
        </w:rPr>
        <w:t>be 1.00</w:t>
      </w:r>
      <w:ins w:id="222" w:author="Nick Maxwell [2]" w:date="2024-01-29T15:48:00Z">
        <w:r w:rsidR="00C722EA">
          <w:rPr>
            <w:rFonts w:ascii="Times New Roman" w:eastAsia="Times New Roman" w:hAnsi="Times New Roman" w:cs="Times New Roman"/>
            <w:sz w:val="24"/>
            <w:szCs w:val="24"/>
          </w:rPr>
          <w:t>, even though the AFS</w:t>
        </w:r>
      </w:ins>
      <w:ins w:id="223" w:author="Nick Maxwell [2]" w:date="2024-01-29T15:49:00Z">
        <w:r w:rsidR="00C722EA">
          <w:rPr>
            <w:rFonts w:ascii="Times New Roman" w:eastAsia="Times New Roman" w:hAnsi="Times New Roman" w:cs="Times New Roman"/>
            <w:sz w:val="24"/>
            <w:szCs w:val="24"/>
          </w:rPr>
          <w:t xml:space="preserve"> value would equal 0.50.</w:t>
        </w:r>
      </w:ins>
      <w:del w:id="224" w:author="Nick Maxwell [2]" w:date="2024-01-29T14:18:00Z">
        <w:r w:rsidDel="008B2745">
          <w:rPr>
            <w:rFonts w:ascii="Times New Roman" w:eastAsia="Times New Roman" w:hAnsi="Times New Roman" w:cs="Times New Roman"/>
            <w:sz w:val="24"/>
            <w:szCs w:val="24"/>
          </w:rPr>
          <w:delText xml:space="preserve">, as each of the 15 participants generated the </w:delText>
        </w:r>
        <w:r w:rsidDel="008B2745">
          <w:rPr>
            <w:rFonts w:ascii="Times New Roman" w:eastAsia="Times New Roman" w:hAnsi="Times New Roman" w:cs="Times New Roman"/>
            <w:i/>
            <w:sz w:val="24"/>
            <w:szCs w:val="24"/>
          </w:rPr>
          <w:delText>sit</w:delText>
        </w:r>
        <w:r w:rsidDel="008B2745">
          <w:rPr>
            <w:rFonts w:ascii="Times New Roman" w:eastAsia="Times New Roman" w:hAnsi="Times New Roman" w:cs="Times New Roman"/>
            <w:sz w:val="24"/>
            <w:szCs w:val="24"/>
          </w:rPr>
          <w:delText xml:space="preserve"> as an affordance.</w:delText>
        </w:r>
      </w:del>
      <w:r>
        <w:rPr>
          <w:rFonts w:ascii="Times New Roman" w:eastAsia="Times New Roman" w:hAnsi="Times New Roman" w:cs="Times New Roman"/>
          <w:sz w:val="24"/>
          <w:szCs w:val="24"/>
        </w:rPr>
        <w:t xml:space="preserve"> </w:t>
      </w:r>
      <w:del w:id="225" w:author="Nick Maxwell [2]" w:date="2024-01-29T14:18:00Z">
        <w:r w:rsidDel="008B2745">
          <w:rPr>
            <w:rFonts w:ascii="Times New Roman" w:eastAsia="Times New Roman" w:hAnsi="Times New Roman" w:cs="Times New Roman"/>
            <w:sz w:val="24"/>
            <w:szCs w:val="24"/>
          </w:rPr>
          <w:delText>As such</w:delText>
        </w:r>
      </w:del>
      <w:ins w:id="226" w:author="Nick Maxwell [2]" w:date="2024-01-29T14:18:00Z">
        <w:r w:rsidR="008B2745">
          <w:rPr>
            <w:rFonts w:ascii="Times New Roman" w:eastAsia="Times New Roman" w:hAnsi="Times New Roman" w:cs="Times New Roman"/>
            <w:sz w:val="24"/>
            <w:szCs w:val="24"/>
          </w:rPr>
          <w:t>Thus</w:t>
        </w:r>
      </w:ins>
      <w:r>
        <w:rPr>
          <w:rFonts w:ascii="Times New Roman" w:eastAsia="Times New Roman" w:hAnsi="Times New Roman" w:cs="Times New Roman"/>
          <w:sz w:val="24"/>
          <w:szCs w:val="24"/>
        </w:rPr>
        <w:t>, AFP values provide an additional measure of affordance strength while</w:t>
      </w:r>
      <w:ins w:id="227" w:author="Nick Maxwell [2]" w:date="2024-01-29T14:19:00Z">
        <w:r w:rsidR="008B2745">
          <w:rPr>
            <w:rFonts w:ascii="Times New Roman" w:eastAsia="Times New Roman" w:hAnsi="Times New Roman" w:cs="Times New Roman"/>
            <w:sz w:val="24"/>
            <w:szCs w:val="24"/>
          </w:rPr>
          <w:t xml:space="preserve"> also</w:t>
        </w:r>
      </w:ins>
      <w:r>
        <w:rPr>
          <w:rFonts w:ascii="Times New Roman" w:eastAsia="Times New Roman" w:hAnsi="Times New Roman" w:cs="Times New Roman"/>
          <w:sz w:val="24"/>
          <w:szCs w:val="24"/>
        </w:rPr>
        <w:t xml:space="preserve"> correcting for </w:t>
      </w:r>
      <w:ins w:id="228" w:author="Nick Maxwell [2]" w:date="2024-01-29T14:19:00Z">
        <w:r w:rsidR="008B2745">
          <w:rPr>
            <w:rFonts w:ascii="Times New Roman" w:eastAsia="Times New Roman" w:hAnsi="Times New Roman" w:cs="Times New Roman"/>
            <w:sz w:val="24"/>
            <w:szCs w:val="24"/>
          </w:rPr>
          <w:t xml:space="preserve">limited AFS range due to </w:t>
        </w:r>
      </w:ins>
      <w:r>
        <w:rPr>
          <w:rFonts w:ascii="Times New Roman" w:eastAsia="Times New Roman" w:hAnsi="Times New Roman" w:cs="Times New Roman"/>
          <w:sz w:val="24"/>
          <w:szCs w:val="24"/>
        </w:rPr>
        <w:t xml:space="preserve">multiple </w:t>
      </w:r>
      <w:ins w:id="229" w:author="Nick Maxwell [2]" w:date="2024-01-29T14:19:00Z">
        <w:r w:rsidR="008B2745">
          <w:rPr>
            <w:rFonts w:ascii="Times New Roman" w:eastAsia="Times New Roman" w:hAnsi="Times New Roman" w:cs="Times New Roman"/>
            <w:sz w:val="24"/>
            <w:szCs w:val="24"/>
          </w:rPr>
          <w:t>cue responses per participant</w:t>
        </w:r>
      </w:ins>
      <w:del w:id="230" w:author="Nick Maxwell [2]" w:date="2024-01-29T14:19:00Z">
        <w:r w:rsidDel="008B2745">
          <w:rPr>
            <w:rFonts w:ascii="Times New Roman" w:eastAsia="Times New Roman" w:hAnsi="Times New Roman" w:cs="Times New Roman"/>
            <w:sz w:val="24"/>
            <w:szCs w:val="24"/>
          </w:rPr>
          <w:delText>responses</w:delText>
        </w:r>
      </w:del>
      <w:ins w:id="231" w:author="Alen Hajnal" w:date="2024-01-27T20:57:00Z">
        <w:del w:id="232" w:author="Nick Maxwell [2]" w:date="2024-01-29T14:19:00Z">
          <w:r w:rsidR="004071A1" w:rsidDel="008B2745">
            <w:rPr>
              <w:rFonts w:ascii="Times New Roman" w:eastAsia="Times New Roman" w:hAnsi="Times New Roman" w:cs="Times New Roman"/>
              <w:sz w:val="24"/>
              <w:szCs w:val="24"/>
            </w:rPr>
            <w:delText xml:space="preserve"> </w:delText>
          </w:r>
          <w:r w:rsidR="00DC143E" w:rsidDel="008B2745">
            <w:rPr>
              <w:rFonts w:ascii="Times New Roman" w:eastAsia="Times New Roman" w:hAnsi="Times New Roman" w:cs="Times New Roman"/>
              <w:sz w:val="24"/>
              <w:szCs w:val="24"/>
            </w:rPr>
            <w:delText>(i.e. affordance set size</w:delText>
          </w:r>
        </w:del>
      </w:ins>
      <w:ins w:id="233" w:author="Alen Hajnal" w:date="2024-01-27T20:58:00Z">
        <w:del w:id="234" w:author="Nick Maxwell [2]" w:date="2024-01-29T14:19:00Z">
          <w:r w:rsidR="00DC143E" w:rsidDel="008B2745">
            <w:rPr>
              <w:rFonts w:ascii="Times New Roman" w:eastAsia="Times New Roman" w:hAnsi="Times New Roman" w:cs="Times New Roman"/>
              <w:sz w:val="24"/>
              <w:szCs w:val="24"/>
            </w:rPr>
            <w:delText>)</w:delText>
          </w:r>
        </w:del>
      </w:ins>
      <w:r>
        <w:rPr>
          <w:rFonts w:ascii="Times New Roman" w:eastAsia="Times New Roman" w:hAnsi="Times New Roman" w:cs="Times New Roman"/>
          <w:sz w:val="24"/>
          <w:szCs w:val="24"/>
        </w:rPr>
        <w:t>.</w:t>
      </w:r>
      <w:commentRangeEnd w:id="160"/>
      <w:r w:rsidR="00A31AA4">
        <w:rPr>
          <w:rStyle w:val="CommentReference"/>
        </w:rPr>
        <w:commentReference w:id="160"/>
      </w:r>
      <w:commentRangeEnd w:id="161"/>
      <w:r w:rsidR="009303E3">
        <w:rPr>
          <w:rStyle w:val="CommentReference"/>
        </w:rPr>
        <w:commentReference w:id="161"/>
      </w:r>
      <w:commentRangeEnd w:id="162"/>
      <w:r w:rsidR="00A8471C">
        <w:rPr>
          <w:rStyle w:val="CommentReference"/>
        </w:rPr>
        <w:commentReference w:id="162"/>
      </w:r>
      <w:commentRangeEnd w:id="163"/>
      <w:r w:rsidR="0070327D">
        <w:rPr>
          <w:rStyle w:val="CommentReference"/>
        </w:rPr>
        <w:commentReference w:id="163"/>
      </w:r>
      <w:commentRangeEnd w:id="164"/>
      <w:r w:rsidR="007C2204">
        <w:rPr>
          <w:rStyle w:val="CommentReference"/>
        </w:rPr>
        <w:commentReference w:id="164"/>
      </w:r>
    </w:p>
    <w:p w14:paraId="00000033" w14:textId="196B4C95"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calculated AFSS for each cue, which reflect</w:t>
      </w:r>
      <w:ins w:id="235" w:author="Nick Maxwell [2]" w:date="2024-01-29T14:20:00Z">
        <w:r w:rsidR="001C6AA3">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the total number of unique affordance responses for each cue item. </w:t>
      </w:r>
      <w:ins w:id="236" w:author="Alen Hajnal" w:date="2024-01-27T21:06:00Z">
        <w:r w:rsidR="003F5D49">
          <w:rPr>
            <w:rFonts w:ascii="Times New Roman" w:eastAsia="Times New Roman" w:hAnsi="Times New Roman" w:cs="Times New Roman"/>
            <w:sz w:val="24"/>
            <w:szCs w:val="24"/>
          </w:rPr>
          <w:t>In the</w:t>
        </w:r>
      </w:ins>
      <w:ins w:id="237" w:author="Alen Hajnal" w:date="2024-01-27T21:07:00Z">
        <w:r w:rsidR="00B92B55">
          <w:rPr>
            <w:rFonts w:ascii="Times New Roman" w:eastAsia="Times New Roman" w:hAnsi="Times New Roman" w:cs="Times New Roman"/>
            <w:sz w:val="24"/>
            <w:szCs w:val="24"/>
          </w:rPr>
          <w:t xml:space="preserve"> </w:t>
        </w:r>
      </w:ins>
      <w:ins w:id="238" w:author="Alen Hajnal" w:date="2024-01-27T21:06:00Z">
        <w:r w:rsidR="003F5D49">
          <w:rPr>
            <w:rFonts w:ascii="Times New Roman" w:eastAsia="Times New Roman" w:hAnsi="Times New Roman" w:cs="Times New Roman"/>
            <w:sz w:val="24"/>
            <w:szCs w:val="24"/>
          </w:rPr>
          <w:t>example from above</w:t>
        </w:r>
        <w:r w:rsidR="00086919">
          <w:rPr>
            <w:rFonts w:ascii="Times New Roman" w:eastAsia="Times New Roman" w:hAnsi="Times New Roman" w:cs="Times New Roman"/>
            <w:sz w:val="24"/>
            <w:szCs w:val="24"/>
          </w:rPr>
          <w:t xml:space="preserve"> AFSS</w:t>
        </w:r>
      </w:ins>
      <w:ins w:id="239" w:author="Nick Maxwell [2]" w:date="2024-01-29T15:38:00Z">
        <w:r w:rsidR="00773B84">
          <w:rPr>
            <w:rFonts w:ascii="Times New Roman" w:eastAsia="Times New Roman" w:hAnsi="Times New Roman" w:cs="Times New Roman"/>
            <w:sz w:val="24"/>
            <w:szCs w:val="24"/>
          </w:rPr>
          <w:t xml:space="preserve"> </w:t>
        </w:r>
      </w:ins>
      <w:ins w:id="240" w:author="Alen Hajnal" w:date="2024-01-27T21:07:00Z">
        <w:r w:rsidR="00086919">
          <w:rPr>
            <w:rFonts w:ascii="Times New Roman" w:eastAsia="Times New Roman" w:hAnsi="Times New Roman" w:cs="Times New Roman"/>
            <w:sz w:val="24"/>
            <w:szCs w:val="24"/>
          </w:rPr>
          <w:t>=</w:t>
        </w:r>
      </w:ins>
      <w:ins w:id="241" w:author="Nick Maxwell [2]" w:date="2024-01-29T15:38:00Z">
        <w:r w:rsidR="00773B84">
          <w:rPr>
            <w:rFonts w:ascii="Times New Roman" w:eastAsia="Times New Roman" w:hAnsi="Times New Roman" w:cs="Times New Roman"/>
            <w:sz w:val="24"/>
            <w:szCs w:val="24"/>
          </w:rPr>
          <w:t xml:space="preserve"> </w:t>
        </w:r>
      </w:ins>
      <w:ins w:id="242" w:author="Alen Hajnal" w:date="2024-01-27T21:08:00Z">
        <w:r w:rsidR="00C479BA">
          <w:rPr>
            <w:rFonts w:ascii="Times New Roman" w:eastAsia="Times New Roman" w:hAnsi="Times New Roman" w:cs="Times New Roman"/>
            <w:sz w:val="24"/>
            <w:szCs w:val="24"/>
          </w:rPr>
          <w:t>3 because</w:t>
        </w:r>
      </w:ins>
      <w:ins w:id="243" w:author="Alen Hajnal" w:date="2024-01-27T21:07:00Z">
        <w:r w:rsidR="00B92B55">
          <w:rPr>
            <w:rFonts w:ascii="Times New Roman" w:eastAsia="Times New Roman" w:hAnsi="Times New Roman" w:cs="Times New Roman"/>
            <w:sz w:val="24"/>
            <w:szCs w:val="24"/>
          </w:rPr>
          <w:t xml:space="preserve"> </w:t>
        </w:r>
        <w:r w:rsidR="00B92B55" w:rsidRPr="00C479BA">
          <w:rPr>
            <w:rFonts w:ascii="Times New Roman" w:eastAsia="Times New Roman" w:hAnsi="Times New Roman" w:cs="Times New Roman"/>
            <w:i/>
            <w:iCs/>
            <w:sz w:val="24"/>
            <w:szCs w:val="24"/>
            <w:rPrChange w:id="244" w:author="Alen Hajnal" w:date="2024-01-27T21:08:00Z">
              <w:rPr>
                <w:rFonts w:ascii="Times New Roman" w:eastAsia="Times New Roman" w:hAnsi="Times New Roman" w:cs="Times New Roman"/>
                <w:sz w:val="24"/>
                <w:szCs w:val="24"/>
              </w:rPr>
            </w:rPrChange>
          </w:rPr>
          <w:t>chair</w:t>
        </w:r>
        <w:r w:rsidR="00B92B55">
          <w:rPr>
            <w:rFonts w:ascii="Times New Roman" w:eastAsia="Times New Roman" w:hAnsi="Times New Roman" w:cs="Times New Roman"/>
            <w:sz w:val="24"/>
            <w:szCs w:val="24"/>
          </w:rPr>
          <w:t xml:space="preserve"> received three un</w:t>
        </w:r>
      </w:ins>
      <w:ins w:id="245" w:author="Alen Hajnal" w:date="2024-01-27T21:08:00Z">
        <w:r w:rsidR="00B92B55">
          <w:rPr>
            <w:rFonts w:ascii="Times New Roman" w:eastAsia="Times New Roman" w:hAnsi="Times New Roman" w:cs="Times New Roman"/>
            <w:sz w:val="24"/>
            <w:szCs w:val="24"/>
          </w:rPr>
          <w:t>ique responses (</w:t>
        </w:r>
        <w:r w:rsidR="00B92B55" w:rsidRPr="00C479BA">
          <w:rPr>
            <w:rFonts w:ascii="Times New Roman" w:eastAsia="Times New Roman" w:hAnsi="Times New Roman" w:cs="Times New Roman"/>
            <w:i/>
            <w:iCs/>
            <w:sz w:val="24"/>
            <w:szCs w:val="24"/>
            <w:rPrChange w:id="246" w:author="Alen Hajnal" w:date="2024-01-27T21:08:00Z">
              <w:rPr>
                <w:rFonts w:ascii="Times New Roman" w:eastAsia="Times New Roman" w:hAnsi="Times New Roman" w:cs="Times New Roman"/>
                <w:sz w:val="24"/>
                <w:szCs w:val="24"/>
              </w:rPr>
            </w:rPrChange>
          </w:rPr>
          <w:t>sit</w:t>
        </w:r>
        <w:r w:rsidR="00B92B55">
          <w:rPr>
            <w:rFonts w:ascii="Times New Roman" w:eastAsia="Times New Roman" w:hAnsi="Times New Roman" w:cs="Times New Roman"/>
            <w:sz w:val="24"/>
            <w:szCs w:val="24"/>
          </w:rPr>
          <w:t xml:space="preserve">, </w:t>
        </w:r>
        <w:r w:rsidR="00C479BA" w:rsidRPr="00C479BA">
          <w:rPr>
            <w:rFonts w:ascii="Times New Roman" w:eastAsia="Times New Roman" w:hAnsi="Times New Roman" w:cs="Times New Roman"/>
            <w:i/>
            <w:iCs/>
            <w:sz w:val="24"/>
            <w:szCs w:val="24"/>
            <w:rPrChange w:id="247" w:author="Alen Hajnal" w:date="2024-01-27T21:08:00Z">
              <w:rPr>
                <w:rFonts w:ascii="Times New Roman" w:eastAsia="Times New Roman" w:hAnsi="Times New Roman" w:cs="Times New Roman"/>
                <w:sz w:val="24"/>
                <w:szCs w:val="24"/>
              </w:rPr>
            </w:rPrChange>
          </w:rPr>
          <w:t>push</w:t>
        </w:r>
        <w:r w:rsidR="00C479BA">
          <w:rPr>
            <w:rFonts w:ascii="Times New Roman" w:eastAsia="Times New Roman" w:hAnsi="Times New Roman" w:cs="Times New Roman"/>
            <w:sz w:val="24"/>
            <w:szCs w:val="24"/>
          </w:rPr>
          <w:t xml:space="preserve">, </w:t>
        </w:r>
        <w:r w:rsidR="00B92B55" w:rsidRPr="00C479BA">
          <w:rPr>
            <w:rFonts w:ascii="Times New Roman" w:eastAsia="Times New Roman" w:hAnsi="Times New Roman" w:cs="Times New Roman"/>
            <w:i/>
            <w:iCs/>
            <w:sz w:val="24"/>
            <w:szCs w:val="24"/>
            <w:rPrChange w:id="248" w:author="Alen Hajnal" w:date="2024-01-27T21:08:00Z">
              <w:rPr>
                <w:rFonts w:ascii="Times New Roman" w:eastAsia="Times New Roman" w:hAnsi="Times New Roman" w:cs="Times New Roman"/>
                <w:sz w:val="24"/>
                <w:szCs w:val="24"/>
              </w:rPr>
            </w:rPrChange>
          </w:rPr>
          <w:t>stand</w:t>
        </w:r>
        <w:r w:rsidR="00C479BA">
          <w:rPr>
            <w:rFonts w:ascii="Times New Roman" w:eastAsia="Times New Roman" w:hAnsi="Times New Roman" w:cs="Times New Roman"/>
            <w:sz w:val="24"/>
            <w:szCs w:val="24"/>
          </w:rPr>
          <w:t>).</w:t>
        </w:r>
        <w:r w:rsidR="00B92B55">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Unlike AFS</w:t>
      </w:r>
      <w:ins w:id="249" w:author="Nick Maxwell [2]" w:date="2024-01-29T15:36:00Z">
        <w:r w:rsidR="008C2FD6">
          <w:rPr>
            <w:rFonts w:ascii="Times New Roman" w:eastAsia="Times New Roman" w:hAnsi="Times New Roman" w:cs="Times New Roman"/>
            <w:sz w:val="24"/>
            <w:szCs w:val="24"/>
          </w:rPr>
          <w:t xml:space="preserve"> and AFP</w:t>
        </w:r>
      </w:ins>
      <w:r>
        <w:rPr>
          <w:rFonts w:ascii="Times New Roman" w:eastAsia="Times New Roman" w:hAnsi="Times New Roman" w:cs="Times New Roman"/>
          <w:sz w:val="24"/>
          <w:szCs w:val="24"/>
        </w:rPr>
        <w:t xml:space="preserve">, which </w:t>
      </w:r>
      <w:ins w:id="250" w:author="Nick Maxwell [2]" w:date="2024-01-29T15:37:00Z">
        <w:r w:rsidR="008C2FD6">
          <w:rPr>
            <w:rFonts w:ascii="Times New Roman" w:eastAsia="Times New Roman" w:hAnsi="Times New Roman" w:cs="Times New Roman"/>
            <w:sz w:val="24"/>
            <w:szCs w:val="24"/>
          </w:rPr>
          <w:t xml:space="preserve">each </w:t>
        </w:r>
      </w:ins>
      <w:del w:id="251" w:author="Nick Maxwell [2]" w:date="2024-01-29T15:36:00Z">
        <w:r w:rsidDel="008C2FD6">
          <w:rPr>
            <w:rFonts w:ascii="Times New Roman" w:eastAsia="Times New Roman" w:hAnsi="Times New Roman" w:cs="Times New Roman"/>
            <w:sz w:val="24"/>
            <w:szCs w:val="24"/>
          </w:rPr>
          <w:delText xml:space="preserve">provides a </w:delText>
        </w:r>
      </w:del>
      <w:r>
        <w:rPr>
          <w:rFonts w:ascii="Times New Roman" w:eastAsia="Times New Roman" w:hAnsi="Times New Roman" w:cs="Times New Roman"/>
          <w:sz w:val="24"/>
          <w:szCs w:val="24"/>
        </w:rPr>
        <w:t xml:space="preserve">measure </w:t>
      </w:r>
      <w:del w:id="252" w:author="Nick Maxwell [2]" w:date="2024-01-29T15:36:00Z">
        <w:r w:rsidDel="008C2FD6">
          <w:rPr>
            <w:rFonts w:ascii="Times New Roman" w:eastAsia="Times New Roman" w:hAnsi="Times New Roman" w:cs="Times New Roman"/>
            <w:sz w:val="24"/>
            <w:szCs w:val="24"/>
          </w:rPr>
          <w:delText xml:space="preserve">of </w:delText>
        </w:r>
      </w:del>
      <w:ins w:id="253" w:author="Nick Maxwell [2]" w:date="2024-01-29T15:36:00Z">
        <w:r w:rsidR="008C2FD6">
          <w:rPr>
            <w:rFonts w:ascii="Times New Roman" w:eastAsia="Times New Roman" w:hAnsi="Times New Roman" w:cs="Times New Roman"/>
            <w:sz w:val="24"/>
            <w:szCs w:val="24"/>
          </w:rPr>
          <w:t>the probabilit</w:t>
        </w:r>
      </w:ins>
      <w:ins w:id="254" w:author="Nick Maxwell [2]" w:date="2024-01-29T15:37:00Z">
        <w:r w:rsidR="008C2FD6">
          <w:rPr>
            <w:rFonts w:ascii="Times New Roman" w:eastAsia="Times New Roman" w:hAnsi="Times New Roman" w:cs="Times New Roman"/>
            <w:sz w:val="24"/>
            <w:szCs w:val="24"/>
          </w:rPr>
          <w:t>y</w:t>
        </w:r>
      </w:ins>
      <w:ins w:id="255" w:author="Nick Maxwell [2]" w:date="2024-01-29T15:36:00Z">
        <w:r w:rsidR="008C2FD6">
          <w:rPr>
            <w:rFonts w:ascii="Times New Roman" w:eastAsia="Times New Roman" w:hAnsi="Times New Roman" w:cs="Times New Roman"/>
            <w:sz w:val="24"/>
            <w:szCs w:val="24"/>
          </w:rPr>
          <w:t xml:space="preserve"> of objects eliciting specific actions</w:t>
        </w:r>
      </w:ins>
      <w:del w:id="256" w:author="Nick Maxwell [2]" w:date="2024-01-29T15:36:00Z">
        <w:r w:rsidDel="008C2FD6">
          <w:rPr>
            <w:rFonts w:ascii="Times New Roman" w:eastAsia="Times New Roman" w:hAnsi="Times New Roman" w:cs="Times New Roman"/>
            <w:sz w:val="24"/>
            <w:szCs w:val="24"/>
          </w:rPr>
          <w:delText>affordance probabilities</w:delText>
        </w:r>
      </w:del>
      <w:r>
        <w:rPr>
          <w:rFonts w:ascii="Times New Roman" w:eastAsia="Times New Roman" w:hAnsi="Times New Roman" w:cs="Times New Roman"/>
          <w:sz w:val="24"/>
          <w:szCs w:val="24"/>
        </w:rPr>
        <w:t xml:space="preserve">, AFSS provides a quantitative measure of the potential range of action properties which are inherent to a given item. Thus, higher AFSS values reflect a greater number of perceived uses for an object. </w:t>
      </w:r>
    </w:p>
    <w:p w14:paraId="00000034"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Shiny Application</w:t>
      </w:r>
    </w:p>
    <w:p w14:paraId="00000035" w14:textId="23260776"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final dataset has been made available for download as a .csv file on our OSF page, we have also developed an interactive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can be accessed at: </w:t>
      </w:r>
      <w:ins w:id="257" w:author="Nick Maxwell [2]" w:date="2024-01-29T14:16:00Z">
        <w:r w:rsidR="00D40910">
          <w:rPr>
            <w:rFonts w:ascii="Times New Roman" w:eastAsia="Times New Roman" w:hAnsi="Times New Roman" w:cs="Times New Roman"/>
            <w:sz w:val="24"/>
            <w:szCs w:val="24"/>
          </w:rPr>
          <w:fldChar w:fldCharType="begin"/>
        </w:r>
        <w:r w:rsidR="00D40910">
          <w:rPr>
            <w:rFonts w:ascii="Times New Roman" w:eastAsia="Times New Roman" w:hAnsi="Times New Roman" w:cs="Times New Roman"/>
            <w:sz w:val="24"/>
            <w:szCs w:val="24"/>
          </w:rPr>
          <w:instrText>HYPERLINK "https://npm27.shinyapps.io/Affordance_Norms/"</w:instrText>
        </w:r>
        <w:r w:rsidR="00D40910">
          <w:rPr>
            <w:rFonts w:ascii="Times New Roman" w:eastAsia="Times New Roman" w:hAnsi="Times New Roman" w:cs="Times New Roman"/>
            <w:sz w:val="24"/>
            <w:szCs w:val="24"/>
          </w:rPr>
        </w:r>
        <w:r w:rsidR="00D40910">
          <w:rPr>
            <w:rFonts w:ascii="Times New Roman" w:eastAsia="Times New Roman" w:hAnsi="Times New Roman" w:cs="Times New Roman"/>
            <w:sz w:val="24"/>
            <w:szCs w:val="24"/>
          </w:rPr>
          <w:fldChar w:fldCharType="separate"/>
        </w:r>
        <w:r w:rsidR="00D40910" w:rsidRPr="00D40910">
          <w:rPr>
            <w:rStyle w:val="Hyperlink"/>
            <w:rFonts w:ascii="Times New Roman" w:eastAsia="Times New Roman" w:hAnsi="Times New Roman" w:cs="Times New Roman"/>
            <w:sz w:val="24"/>
            <w:szCs w:val="24"/>
          </w:rPr>
          <w:t>https://npm</w:t>
        </w:r>
        <w:r w:rsidRPr="00D40910">
          <w:rPr>
            <w:rStyle w:val="Hyperlink"/>
            <w:rFonts w:ascii="Times New Roman" w:eastAsia="Times New Roman" w:hAnsi="Times New Roman" w:cs="Times New Roman"/>
            <w:sz w:val="24"/>
            <w:szCs w:val="24"/>
          </w:rPr>
          <w:t>27.shinyapps.io/Affordance_Norms/</w:t>
        </w:r>
        <w:r w:rsidR="00D40910">
          <w:rPr>
            <w:rFonts w:ascii="Times New Roman" w:eastAsia="Times New Roman" w:hAnsi="Times New Roman" w:cs="Times New Roman"/>
            <w:sz w:val="24"/>
            <w:szCs w:val="24"/>
          </w:rPr>
          <w:fldChar w:fldCharType="end"/>
        </w:r>
      </w:ins>
      <w:r>
        <w:rPr>
          <w:rFonts w:ascii="Times New Roman" w:eastAsia="Times New Roman" w:hAnsi="Times New Roman" w:cs="Times New Roman"/>
          <w:sz w:val="24"/>
          <w:szCs w:val="24"/>
        </w:rPr>
        <w:t>. This application provides users with two sets of information. First, the top table displays information regarding each cue word, including mean BOI Rating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Concreteness (Brysbaert et al., 2014), SUBLTEX frequency (Brysbaert &amp; New, 2009), age of acquisition (</w:t>
      </w:r>
      <w:proofErr w:type="spellStart"/>
      <w:r>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Kuperman, </w:t>
      </w:r>
      <w:proofErr w:type="spellStart"/>
      <w:r>
        <w:rPr>
          <w:rFonts w:ascii="Times New Roman" w:eastAsia="Times New Roman" w:hAnsi="Times New Roman" w:cs="Times New Roman"/>
          <w:sz w:val="24"/>
          <w:szCs w:val="24"/>
        </w:rPr>
        <w:t>Stadthagen</w:t>
      </w:r>
      <w:proofErr w:type="spellEnd"/>
      <w:r>
        <w:rPr>
          <w:rFonts w:ascii="Times New Roman" w:eastAsia="Times New Roman" w:hAnsi="Times New Roman" w:cs="Times New Roman"/>
          <w:sz w:val="24"/>
          <w:szCs w:val="24"/>
        </w:rPr>
        <w:t xml:space="preserve">-Gonzalez, &amp; Brysbaert, 2012), length, </w:t>
      </w:r>
      <w:ins w:id="258" w:author="Nick Maxwell [2]" w:date="2024-01-29T15:21:00Z">
        <w:r w:rsidR="00024DCE">
          <w:rPr>
            <w:rFonts w:ascii="Times New Roman" w:eastAsia="Times New Roman" w:hAnsi="Times New Roman" w:cs="Times New Roman"/>
            <w:sz w:val="24"/>
            <w:szCs w:val="24"/>
          </w:rPr>
          <w:t xml:space="preserve">cue set size (QSS; Nelson et al., 2004), </w:t>
        </w:r>
      </w:ins>
      <w:r>
        <w:rPr>
          <w:rFonts w:ascii="Times New Roman" w:eastAsia="Times New Roman" w:hAnsi="Times New Roman" w:cs="Times New Roman"/>
          <w:sz w:val="24"/>
          <w:szCs w:val="24"/>
        </w:rPr>
        <w:t xml:space="preserve">AFSS, and the number of participants who responded to each cue. Next, the bottom table displays AFS ratings for all cue – </w:t>
      </w:r>
      <w:r>
        <w:rPr>
          <w:rFonts w:ascii="Times New Roman" w:eastAsia="Times New Roman" w:hAnsi="Times New Roman" w:cs="Times New Roman"/>
          <w:sz w:val="24"/>
          <w:szCs w:val="24"/>
        </w:rPr>
        <w:lastRenderedPageBreak/>
        <w:t xml:space="preserve">affordance pairs. In addition to providing mean AFS values, we also report mean forward associative strength values (FAS; Nelson et al., 2004) and cosine similarities (COS; Buchanan et al., 2019a) when available. For both tables, users can search and filter the dataset based </w:t>
      </w:r>
      <w:commentRangeStart w:id="259"/>
      <w:commentRangeStart w:id="260"/>
      <w:r w:rsidR="007C2204">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n </w:t>
      </w:r>
      <w:r w:rsidR="007C2204">
        <w:rPr>
          <w:rFonts w:ascii="Times New Roman" w:eastAsia="Times New Roman" w:hAnsi="Times New Roman" w:cs="Times New Roman"/>
          <w:sz w:val="24"/>
          <w:szCs w:val="24"/>
        </w:rPr>
        <w:t>overlapping items</w:t>
      </w:r>
      <w:commentRangeEnd w:id="259"/>
      <w:r w:rsidR="005664C8">
        <w:rPr>
          <w:rStyle w:val="CommentReference"/>
        </w:rPr>
        <w:commentReference w:id="259"/>
      </w:r>
      <w:commentRangeEnd w:id="260"/>
      <w:r w:rsidR="007C2204">
        <w:rPr>
          <w:rStyle w:val="CommentReference"/>
        </w:rPr>
        <w:commentReference w:id="260"/>
      </w:r>
      <w:ins w:id="261" w:author="Nick Maxwell [2]" w:date="2024-01-28T13:39:00Z">
        <w:r w:rsidR="008F733A">
          <w:rPr>
            <w:rFonts w:ascii="Times New Roman" w:eastAsia="Times New Roman" w:hAnsi="Times New Roman" w:cs="Times New Roman"/>
            <w:sz w:val="24"/>
            <w:szCs w:val="24"/>
          </w:rPr>
          <w:t xml:space="preserve"> and semantic/lexical values</w:t>
        </w:r>
      </w:ins>
      <w:r>
        <w:rPr>
          <w:rFonts w:ascii="Times New Roman" w:eastAsia="Times New Roman" w:hAnsi="Times New Roman" w:cs="Times New Roman"/>
          <w:sz w:val="24"/>
          <w:szCs w:val="24"/>
        </w:rPr>
        <w:t>, and options are provided for downloading each table as an Excel file or .csv, including any filters which may</w:t>
      </w:r>
      <w:r w:rsidR="00FF76CB">
        <w:rPr>
          <w:rFonts w:ascii="Times New Roman" w:eastAsia="Times New Roman" w:hAnsi="Times New Roman" w:cs="Times New Roman"/>
          <w:sz w:val="24"/>
          <w:szCs w:val="24"/>
        </w:rPr>
        <w:t xml:space="preserve"> have</w:t>
      </w:r>
      <w:r>
        <w:rPr>
          <w:rFonts w:ascii="Times New Roman" w:eastAsia="Times New Roman" w:hAnsi="Times New Roman" w:cs="Times New Roman"/>
          <w:sz w:val="24"/>
          <w:szCs w:val="24"/>
        </w:rPr>
        <w:t xml:space="preserve"> be</w:t>
      </w:r>
      <w:r w:rsidR="00FF76CB">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applied. </w:t>
      </w:r>
    </w:p>
    <w:p w14:paraId="00000036"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37"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Questions</w:t>
      </w:r>
    </w:p>
    <w:p w14:paraId="00000038" w14:textId="5DB0D06F"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now turn to a set of analyses designed to explore our affordance norms. We begin by providing descriptive statistics for the new AFS, AFP, and AFSS measures before detailing the degree of overlap between the affordance norm set and existing measures of meaning. Next, we report a series of analyses assessing the validity of this dataset. First, because our stimuli fully overlapped with items included in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al.’s (2019) BOI ratings, we assessed the relationship between BOI and our affordance measures. Specifically, we anticipated </w:t>
      </w:r>
      <w:del w:id="262" w:author="Nick Maxwell [2]" w:date="2024-01-29T16:33:00Z">
        <w:r w:rsidDel="00024961">
          <w:rPr>
            <w:rFonts w:ascii="Times New Roman" w:eastAsia="Times New Roman" w:hAnsi="Times New Roman" w:cs="Times New Roman"/>
            <w:sz w:val="24"/>
            <w:szCs w:val="24"/>
          </w:rPr>
          <w:delText xml:space="preserve">that there would be </w:delText>
        </w:r>
      </w:del>
      <w:r>
        <w:rPr>
          <w:rFonts w:ascii="Times New Roman" w:eastAsia="Times New Roman" w:hAnsi="Times New Roman" w:cs="Times New Roman"/>
          <w:sz w:val="24"/>
          <w:szCs w:val="24"/>
        </w:rPr>
        <w:t>a positive correlation between BOI and AFSS, such that higher BOI ratings would be associated with a larger set of potential object uses. Additionally, we tested for correlations between our affordance measures and concreteness</w:t>
      </w:r>
      <w:del w:id="263" w:author="Nick Maxwell [2]" w:date="2024-01-29T16:15:00Z">
        <w:r w:rsidDel="00861BC3">
          <w:rPr>
            <w:rFonts w:ascii="Times New Roman" w:eastAsia="Times New Roman" w:hAnsi="Times New Roman" w:cs="Times New Roman"/>
            <w:sz w:val="24"/>
            <w:szCs w:val="24"/>
          </w:rPr>
          <w:delText xml:space="preserve"> (CON)</w:delText>
        </w:r>
      </w:del>
      <w:r>
        <w:rPr>
          <w:rFonts w:ascii="Times New Roman" w:eastAsia="Times New Roman" w:hAnsi="Times New Roman" w:cs="Times New Roman"/>
          <w:sz w:val="24"/>
          <w:szCs w:val="24"/>
        </w:rPr>
        <w:t xml:space="preserve">, </w:t>
      </w:r>
      <w:proofErr w:type="spellStart"/>
      <w:ins w:id="264" w:author="Nick Maxwell [2]" w:date="2024-01-29T15:22:00Z">
        <w:r w:rsidR="000B263A">
          <w:rPr>
            <w:rFonts w:ascii="Times New Roman" w:eastAsia="Times New Roman" w:hAnsi="Times New Roman" w:cs="Times New Roman"/>
            <w:sz w:val="24"/>
            <w:szCs w:val="24"/>
          </w:rPr>
          <w:t>AoA</w:t>
        </w:r>
      </w:ins>
      <w:proofErr w:type="spellEnd"/>
      <w:del w:id="265" w:author="Nick Maxwell [2]" w:date="2024-01-29T15:22:00Z">
        <w:r w:rsidDel="000B263A">
          <w:rPr>
            <w:rFonts w:ascii="Times New Roman" w:eastAsia="Times New Roman" w:hAnsi="Times New Roman" w:cs="Times New Roman"/>
            <w:sz w:val="24"/>
            <w:szCs w:val="24"/>
          </w:rPr>
          <w:delText>age-of-acquisition (AoA)</w:delText>
        </w:r>
      </w:del>
      <w:r>
        <w:rPr>
          <w:rFonts w:ascii="Times New Roman" w:eastAsia="Times New Roman" w:hAnsi="Times New Roman" w:cs="Times New Roman"/>
          <w:sz w:val="24"/>
          <w:szCs w:val="24"/>
        </w:rPr>
        <w:t xml:space="preserve">, </w:t>
      </w:r>
      <w:ins w:id="266" w:author="Nick Maxwell [2]" w:date="2024-01-29T15:22:00Z">
        <w:r w:rsidR="000B263A">
          <w:rPr>
            <w:rFonts w:ascii="Times New Roman" w:eastAsia="Times New Roman" w:hAnsi="Times New Roman" w:cs="Times New Roman"/>
            <w:sz w:val="24"/>
            <w:szCs w:val="24"/>
          </w:rPr>
          <w:t>SUBLTEX</w:t>
        </w:r>
      </w:ins>
      <w:del w:id="267" w:author="Nick Maxwell [2]" w:date="2024-01-29T15:22:00Z">
        <w:r w:rsidDel="000B263A">
          <w:rPr>
            <w:rFonts w:ascii="Times New Roman" w:eastAsia="Times New Roman" w:hAnsi="Times New Roman" w:cs="Times New Roman"/>
            <w:sz w:val="24"/>
            <w:szCs w:val="24"/>
          </w:rPr>
          <w:delText>and</w:delText>
        </w:r>
      </w:del>
      <w:r>
        <w:rPr>
          <w:rFonts w:ascii="Times New Roman" w:eastAsia="Times New Roman" w:hAnsi="Times New Roman" w:cs="Times New Roman"/>
          <w:sz w:val="24"/>
          <w:szCs w:val="24"/>
        </w:rPr>
        <w:t xml:space="preserve"> frequency,</w:t>
      </w:r>
      <w:ins w:id="268" w:author="Nick Maxwell [2]" w:date="2024-01-29T15:22:00Z">
        <w:r w:rsidR="000B263A">
          <w:rPr>
            <w:rFonts w:ascii="Times New Roman" w:eastAsia="Times New Roman" w:hAnsi="Times New Roman" w:cs="Times New Roman"/>
            <w:sz w:val="24"/>
            <w:szCs w:val="24"/>
          </w:rPr>
          <w:t xml:space="preserve"> and QSS,</w:t>
        </w:r>
      </w:ins>
      <w:r>
        <w:rPr>
          <w:rFonts w:ascii="Times New Roman" w:eastAsia="Times New Roman" w:hAnsi="Times New Roman" w:cs="Times New Roman"/>
          <w:sz w:val="24"/>
          <w:szCs w:val="24"/>
        </w:rPr>
        <w:t xml:space="preserve"> given that these measures likely also influence a concept’s perceived use. Like BOI, we anticipated a positive correlation between concreteness and set-size, given that higher concreteness would likely result in greater interactivity.</w:t>
      </w:r>
      <w:ins w:id="269" w:author="Nick Maxwell [2]" w:date="2024-01-29T16:31:00Z">
        <w:r w:rsidR="00024961">
          <w:rPr>
            <w:rFonts w:ascii="Times New Roman" w:eastAsia="Times New Roman" w:hAnsi="Times New Roman" w:cs="Times New Roman"/>
            <w:sz w:val="24"/>
            <w:szCs w:val="24"/>
          </w:rPr>
          <w:t xml:space="preserve"> We additionally anticipated a positive relationship between QSS and AFSS, as cue</w:t>
        </w:r>
      </w:ins>
      <w:ins w:id="270" w:author="Nick Maxwell [2]" w:date="2024-01-29T16:32:00Z">
        <w:r w:rsidR="00024961">
          <w:rPr>
            <w:rFonts w:ascii="Times New Roman" w:eastAsia="Times New Roman" w:hAnsi="Times New Roman" w:cs="Times New Roman"/>
            <w:sz w:val="24"/>
            <w:szCs w:val="24"/>
          </w:rPr>
          <w:t>s with a greater number of associates would likely reflect broader concepts and, as a result, lend themselves to more uses.</w:t>
        </w:r>
      </w:ins>
      <w:r>
        <w:rPr>
          <w:rFonts w:ascii="Times New Roman" w:eastAsia="Times New Roman" w:hAnsi="Times New Roman" w:cs="Times New Roman"/>
          <w:sz w:val="24"/>
          <w:szCs w:val="24"/>
        </w:rPr>
        <w:t xml:space="preserve"> </w:t>
      </w:r>
      <w:ins w:id="271" w:author="Nick Maxwell [2]" w:date="2024-01-29T16:34:00Z">
        <w:r w:rsidR="00AA44DF">
          <w:rPr>
            <w:rFonts w:ascii="Times New Roman" w:eastAsia="Times New Roman" w:hAnsi="Times New Roman" w:cs="Times New Roman"/>
            <w:sz w:val="24"/>
            <w:szCs w:val="24"/>
          </w:rPr>
          <w:t xml:space="preserve">As such, we also </w:t>
        </w:r>
      </w:ins>
      <w:ins w:id="272" w:author="Nick Maxwell [2]" w:date="2024-01-29T16:35:00Z">
        <w:r w:rsidR="00AA44DF">
          <w:rPr>
            <w:rFonts w:ascii="Times New Roman" w:eastAsia="Times New Roman" w:hAnsi="Times New Roman" w:cs="Times New Roman"/>
            <w:sz w:val="24"/>
            <w:szCs w:val="24"/>
          </w:rPr>
          <w:t>expected negative correlations between AFSS and AF</w:t>
        </w:r>
      </w:ins>
      <w:ins w:id="273" w:author="Nick Maxwell [2]" w:date="2024-01-29T16:36:00Z">
        <w:r w:rsidR="00AA44DF">
          <w:rPr>
            <w:rFonts w:ascii="Times New Roman" w:eastAsia="Times New Roman" w:hAnsi="Times New Roman" w:cs="Times New Roman"/>
            <w:sz w:val="24"/>
            <w:szCs w:val="24"/>
          </w:rPr>
          <w:t xml:space="preserve">S. However, because AFP was designed to mitigate the effects of set size on affordance </w:t>
        </w:r>
      </w:ins>
      <w:ins w:id="274" w:author="Nick Maxwell [2]" w:date="2024-01-29T16:37:00Z">
        <w:r w:rsidR="00AA44DF">
          <w:rPr>
            <w:rFonts w:ascii="Times New Roman" w:eastAsia="Times New Roman" w:hAnsi="Times New Roman" w:cs="Times New Roman"/>
            <w:sz w:val="24"/>
            <w:szCs w:val="24"/>
          </w:rPr>
          <w:t xml:space="preserve">strength, this negative effect was expected to be greatly reduced when assessing the </w:t>
        </w:r>
        <w:r w:rsidR="00AA44DF">
          <w:rPr>
            <w:rFonts w:ascii="Times New Roman" w:eastAsia="Times New Roman" w:hAnsi="Times New Roman" w:cs="Times New Roman"/>
            <w:sz w:val="24"/>
            <w:szCs w:val="24"/>
          </w:rPr>
          <w:lastRenderedPageBreak/>
          <w:t xml:space="preserve">relationship between AFSS and AFP. </w:t>
        </w:r>
      </w:ins>
      <w:del w:id="275" w:author="Nick Maxwell [2]" w:date="2024-01-29T16:34:00Z">
        <w:r w:rsidDel="00AA44DF">
          <w:rPr>
            <w:rFonts w:ascii="Times New Roman" w:eastAsia="Times New Roman" w:hAnsi="Times New Roman" w:cs="Times New Roman"/>
            <w:sz w:val="24"/>
            <w:szCs w:val="24"/>
          </w:rPr>
          <w:delText>However</w:delText>
        </w:r>
      </w:del>
      <w:ins w:id="276" w:author="Nick Maxwell [2]" w:date="2024-01-29T16:34:00Z">
        <w:r w:rsidR="00AA44DF">
          <w:rPr>
            <w:rFonts w:ascii="Times New Roman" w:eastAsia="Times New Roman" w:hAnsi="Times New Roman" w:cs="Times New Roman"/>
            <w:sz w:val="24"/>
            <w:szCs w:val="24"/>
          </w:rPr>
          <w:t>Finally</w:t>
        </w:r>
      </w:ins>
      <w:r>
        <w:rPr>
          <w:rFonts w:ascii="Times New Roman" w:eastAsia="Times New Roman" w:hAnsi="Times New Roman" w:cs="Times New Roman"/>
          <w:sz w:val="24"/>
          <w:szCs w:val="24"/>
        </w:rPr>
        <w:t>, we</w:t>
      </w:r>
      <w:ins w:id="277" w:author="Nick Maxwell [2]" w:date="2024-01-29T16:34:00Z">
        <w:r w:rsidR="00AA44DF">
          <w:rPr>
            <w:rFonts w:ascii="Times New Roman" w:eastAsia="Times New Roman" w:hAnsi="Times New Roman" w:cs="Times New Roman"/>
            <w:sz w:val="24"/>
            <w:szCs w:val="24"/>
          </w:rPr>
          <w:t xml:space="preserve"> additionally</w:t>
        </w:r>
      </w:ins>
      <w:r>
        <w:rPr>
          <w:rFonts w:ascii="Times New Roman" w:eastAsia="Times New Roman" w:hAnsi="Times New Roman" w:cs="Times New Roman"/>
          <w:sz w:val="24"/>
          <w:szCs w:val="24"/>
        </w:rPr>
        <w:t xml:space="preserve"> anticipated negative correlations with frequency and age-of-acquisition. </w:t>
      </w:r>
      <w:commentRangeStart w:id="278"/>
      <w:commentRangeStart w:id="279"/>
      <w:r>
        <w:rPr>
          <w:rFonts w:ascii="Times New Roman" w:eastAsia="Times New Roman" w:hAnsi="Times New Roman" w:cs="Times New Roman"/>
          <w:sz w:val="24"/>
          <w:szCs w:val="24"/>
        </w:rPr>
        <w:t xml:space="preserve">We reasoned that words which are less common or are acquired later in life would have fewer total uses, given that these words often have referents that are highly specific, which would potentially result in fewer perceived uses. </w:t>
      </w:r>
      <w:commentRangeEnd w:id="278"/>
      <w:r w:rsidR="00CD609B">
        <w:rPr>
          <w:rStyle w:val="CommentReference"/>
        </w:rPr>
        <w:commentReference w:id="278"/>
      </w:r>
      <w:commentRangeEnd w:id="279"/>
      <w:r w:rsidR="008136A5">
        <w:rPr>
          <w:rStyle w:val="CommentReference"/>
        </w:rPr>
        <w:commentReference w:id="279"/>
      </w:r>
      <w:ins w:id="280" w:author="Nick Maxwell [2]" w:date="2024-01-29T16:34:00Z">
        <w:r w:rsidR="00AA44DF">
          <w:rPr>
            <w:rFonts w:ascii="Times New Roman" w:eastAsia="Times New Roman" w:hAnsi="Times New Roman" w:cs="Times New Roman"/>
            <w:sz w:val="24"/>
            <w:szCs w:val="24"/>
          </w:rPr>
          <w:t xml:space="preserve"> </w:t>
        </w:r>
      </w:ins>
    </w:p>
    <w:p w14:paraId="00000039" w14:textId="10B0F3ED"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given</w:t>
      </w:r>
      <w:ins w:id="281" w:author="Nick Maxwell [2]" w:date="2024-01-29T14:25:00Z">
        <w:r w:rsidR="0000659E">
          <w:rPr>
            <w:rFonts w:ascii="Times New Roman" w:eastAsia="Times New Roman" w:hAnsi="Times New Roman" w:cs="Times New Roman"/>
            <w:sz w:val="24"/>
            <w:szCs w:val="24"/>
          </w:rPr>
          <w:t xml:space="preserve"> potential</w:t>
        </w:r>
      </w:ins>
      <w:r>
        <w:rPr>
          <w:rFonts w:ascii="Times New Roman" w:eastAsia="Times New Roman" w:hAnsi="Times New Roman" w:cs="Times New Roman"/>
          <w:sz w:val="24"/>
          <w:szCs w:val="24"/>
        </w:rPr>
        <w:t xml:space="preserve"> concerns that affordance responses might simply mimic free association norms (i.e., participants were simply responding with the first word that came to mind, regardless of whether it constituted a use), we additionally assessed the relationship between AFS, AFP, and FAS values taken from Nelson et al. (2004) and COS similarity taken from Buchanan et al. (2019a). These analyses were conducted separately, using subsets of cue-affordance pairs which overlapped with these existing databases. Because affordances reflect a distinct type of meaning compared to cue-target associations and feature similarity, we anticipated that there would be little overlap between our affordance dataset and these norms, and furthermore, that for any overlapping pairs, only a weak relationship would be detected between affordance measures and other semantic measures. However, some overlap was anticipated, given that the measures used to represent various types of meaning may overlap, even though each type of meaning likely assesses separate constructs (see Maki &amp; Buchanan, 2008).</w:t>
      </w:r>
    </w:p>
    <w:p w14:paraId="0000003A"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Descriptive Statistics</w:t>
      </w:r>
    </w:p>
    <w:p w14:paraId="0000003B" w14:textId="48BE0EE7" w:rsidR="00E0085D" w:rsidRDefault="00E04520">
      <w:pPr>
        <w:spacing w:after="0" w:line="480" w:lineRule="auto"/>
        <w:ind w:firstLine="720"/>
      </w:pPr>
      <w:r>
        <w:rPr>
          <w:rFonts w:ascii="Times New Roman" w:eastAsia="Times New Roman" w:hAnsi="Times New Roman" w:cs="Times New Roman"/>
          <w:sz w:val="24"/>
          <w:szCs w:val="24"/>
        </w:rPr>
        <w:t>Table 2 displays descriptive statistics for the AFS, AFP, and AFSS measures of affordances. Overall, the mean AFS value for a given cue-affordance pair was .03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 Next, the mean AFP was .07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.09). Importantly, as displayed in Table 2, AFP values provided a greater range compared to AFS, which was largely restricted to weak values. Additionally, each cue item averaged approximately 36 affordance responses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35.65,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lastRenderedPageBreak/>
        <w:t xml:space="preserve">9.12), with set sizes ranging from 12 to 88 items. Finally, an </w:t>
      </w:r>
      <w:commentRangeStart w:id="282"/>
      <w:commentRangeStart w:id="283"/>
      <w:r>
        <w:rPr>
          <w:rFonts w:ascii="Times New Roman" w:eastAsia="Times New Roman" w:hAnsi="Times New Roman" w:cs="Times New Roman"/>
          <w:sz w:val="24"/>
          <w:szCs w:val="24"/>
        </w:rPr>
        <w:t>animacy effect emerged</w:t>
      </w:r>
      <w:commentRangeEnd w:id="282"/>
      <w:r w:rsidR="008B31AE">
        <w:rPr>
          <w:rStyle w:val="CommentReference"/>
        </w:rPr>
        <w:commentReference w:id="282"/>
      </w:r>
      <w:commentRangeEnd w:id="283"/>
      <w:r w:rsidR="00140982">
        <w:rPr>
          <w:rStyle w:val="CommentReference"/>
        </w:rPr>
        <w:commentReference w:id="283"/>
      </w:r>
      <w:r>
        <w:rPr>
          <w:rFonts w:ascii="Times New Roman" w:eastAsia="Times New Roman" w:hAnsi="Times New Roman" w:cs="Times New Roman"/>
          <w:sz w:val="24"/>
          <w:szCs w:val="24"/>
        </w:rPr>
        <w:t>, such that words related to living creatures were more likely to have high</w:t>
      </w:r>
      <w:r w:rsidR="00153070">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set-sizes versus nouns denoting non-living things. Thus, living creatures are perceived by participants as conduits for more diverse uses relative to static objects.</w:t>
      </w:r>
    </w:p>
    <w:p w14:paraId="0000003C"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to BOI and Lexical Variables</w:t>
      </w:r>
    </w:p>
    <w:p w14:paraId="2C83DDA8" w14:textId="062FF8CB" w:rsidR="00742D03" w:rsidRPr="00A916ED" w:rsidRDefault="00E04520">
      <w:pPr>
        <w:spacing w:after="0" w:line="480" w:lineRule="auto"/>
        <w:rPr>
          <w:ins w:id="284" w:author="Nick Maxwell [2]" w:date="2024-01-29T15:08:00Z"/>
          <w:rFonts w:ascii="Times New Roman" w:eastAsia="Times New Roman" w:hAnsi="Times New Roman" w:cs="Times New Roman"/>
          <w:iCs/>
          <w:sz w:val="24"/>
          <w:szCs w:val="24"/>
        </w:rPr>
      </w:pPr>
      <w:r>
        <w:rPr>
          <w:rFonts w:ascii="Times New Roman" w:eastAsia="Times New Roman" w:hAnsi="Times New Roman" w:cs="Times New Roman"/>
          <w:sz w:val="24"/>
          <w:szCs w:val="24"/>
        </w:rPr>
        <w:tab/>
      </w:r>
      <w:r w:rsidRPr="003D600A">
        <w:rPr>
          <w:rFonts w:ascii="Times New Roman" w:eastAsia="Times New Roman" w:hAnsi="Times New Roman" w:cs="Times New Roman"/>
          <w:sz w:val="24"/>
          <w:szCs w:val="24"/>
        </w:rPr>
        <w:t>Next, we assessed the relationship between each affordance measure (AFS, AFP, and AFSS) and BOI, concreteness, SUBLTEX frequency,</w:t>
      </w:r>
      <w:del w:id="285" w:author="Nick Maxwell [2]" w:date="2024-01-29T15:19:00Z">
        <w:r w:rsidRPr="003D600A" w:rsidDel="00BE57EF">
          <w:rPr>
            <w:rFonts w:ascii="Times New Roman" w:eastAsia="Times New Roman" w:hAnsi="Times New Roman" w:cs="Times New Roman"/>
            <w:sz w:val="24"/>
            <w:szCs w:val="24"/>
          </w:rPr>
          <w:delText xml:space="preserve"> and</w:delText>
        </w:r>
      </w:del>
      <w:r w:rsidRPr="003D600A">
        <w:rPr>
          <w:rFonts w:ascii="Times New Roman" w:eastAsia="Times New Roman" w:hAnsi="Times New Roman" w:cs="Times New Roman"/>
          <w:sz w:val="24"/>
          <w:szCs w:val="24"/>
        </w:rPr>
        <w:t xml:space="preserve"> </w:t>
      </w:r>
      <w:proofErr w:type="spellStart"/>
      <w:r w:rsidRPr="003D600A">
        <w:rPr>
          <w:rFonts w:ascii="Times New Roman" w:eastAsia="Times New Roman" w:hAnsi="Times New Roman" w:cs="Times New Roman"/>
          <w:sz w:val="24"/>
          <w:szCs w:val="24"/>
        </w:rPr>
        <w:t>AoA</w:t>
      </w:r>
      <w:proofErr w:type="spellEnd"/>
      <w:ins w:id="286" w:author="Nick Maxwell [2]" w:date="2024-01-29T15:19:00Z">
        <w:r w:rsidR="00BE57EF">
          <w:rPr>
            <w:rFonts w:ascii="Times New Roman" w:eastAsia="Times New Roman" w:hAnsi="Times New Roman" w:cs="Times New Roman"/>
            <w:sz w:val="24"/>
            <w:szCs w:val="24"/>
          </w:rPr>
          <w:t>, and QSS</w:t>
        </w:r>
      </w:ins>
      <w:r w:rsidRPr="003D600A">
        <w:rPr>
          <w:rFonts w:ascii="Times New Roman" w:eastAsia="Times New Roman" w:hAnsi="Times New Roman" w:cs="Times New Roman"/>
          <w:sz w:val="24"/>
          <w:szCs w:val="24"/>
        </w:rPr>
        <w:t xml:space="preserve"> (Table 3). Because </w:t>
      </w:r>
      <w:ins w:id="287" w:author="Nick Maxwell [2]" w:date="2024-01-30T09:10:00Z">
        <w:r w:rsidR="00FF1FA6">
          <w:rPr>
            <w:rFonts w:ascii="Times New Roman" w:eastAsia="Times New Roman" w:hAnsi="Times New Roman" w:cs="Times New Roman"/>
            <w:sz w:val="24"/>
            <w:szCs w:val="24"/>
          </w:rPr>
          <w:t xml:space="preserve">the </w:t>
        </w:r>
      </w:ins>
      <w:r w:rsidRPr="003D600A">
        <w:rPr>
          <w:rFonts w:ascii="Times New Roman" w:eastAsia="Times New Roman" w:hAnsi="Times New Roman" w:cs="Times New Roman"/>
          <w:sz w:val="24"/>
          <w:szCs w:val="24"/>
        </w:rPr>
        <w:t xml:space="preserve">AFS and AFP measures reflect cue-affordance relations (rather than single item properties), the following analysis only assessed AFS and AFP values for each cue’s strongest affordance pairing. </w:t>
      </w:r>
      <w:r w:rsidRPr="00A916ED">
        <w:rPr>
          <w:rFonts w:ascii="Times New Roman" w:eastAsia="Times New Roman" w:hAnsi="Times New Roman" w:cs="Times New Roman"/>
          <w:sz w:val="24"/>
          <w:szCs w:val="24"/>
        </w:rPr>
        <w:t xml:space="preserve">Overall, affordance measures were </w:t>
      </w:r>
      <w:del w:id="288" w:author="Mark Huff" w:date="2024-01-26T17:38:00Z">
        <w:r w:rsidRPr="00A916ED" w:rsidDel="003D600A">
          <w:rPr>
            <w:rFonts w:ascii="Times New Roman" w:eastAsia="Times New Roman" w:hAnsi="Times New Roman" w:cs="Times New Roman"/>
            <w:sz w:val="24"/>
            <w:szCs w:val="24"/>
          </w:rPr>
          <w:delText>moderately-to-weakly</w:delText>
        </w:r>
      </w:del>
      <w:ins w:id="289" w:author="Mark Huff" w:date="2024-01-26T17:38:00Z">
        <w:r w:rsidR="003D600A" w:rsidRPr="00A916ED">
          <w:rPr>
            <w:rFonts w:ascii="Times New Roman" w:eastAsia="Times New Roman" w:hAnsi="Times New Roman" w:cs="Times New Roman"/>
            <w:sz w:val="24"/>
            <w:szCs w:val="24"/>
          </w:rPr>
          <w:t>weakly-to-moderately</w:t>
        </w:r>
      </w:ins>
      <w:r w:rsidRPr="00A916ED">
        <w:rPr>
          <w:rFonts w:ascii="Times New Roman" w:eastAsia="Times New Roman" w:hAnsi="Times New Roman" w:cs="Times New Roman"/>
          <w:sz w:val="24"/>
          <w:szCs w:val="24"/>
        </w:rPr>
        <w:t xml:space="preserve"> correlated with BOI (</w:t>
      </w:r>
      <w:proofErr w:type="spellStart"/>
      <w:r w:rsidRPr="00A916ED">
        <w:rPr>
          <w:rFonts w:ascii="Times New Roman" w:eastAsia="Times New Roman" w:hAnsi="Times New Roman" w:cs="Times New Roman"/>
          <w:i/>
          <w:iCs/>
          <w:sz w:val="24"/>
          <w:szCs w:val="24"/>
        </w:rPr>
        <w:t>r</w:t>
      </w:r>
      <w:ins w:id="290" w:author="Nick Maxwell [2]" w:date="2024-01-30T09:12:00Z">
        <w:r w:rsidR="00A916ED" w:rsidRPr="00A916ED">
          <w:rPr>
            <w:rFonts w:ascii="Times New Roman" w:eastAsia="Times New Roman" w:hAnsi="Times New Roman" w:cs="Times New Roman"/>
            <w:sz w:val="24"/>
            <w:szCs w:val="24"/>
          </w:rPr>
          <w:t>s</w:t>
        </w:r>
        <w:proofErr w:type="spellEnd"/>
        <w:r w:rsidR="00A916ED" w:rsidRPr="00A916ED">
          <w:rPr>
            <w:rFonts w:ascii="Times New Roman" w:eastAsia="Times New Roman" w:hAnsi="Times New Roman" w:cs="Times New Roman"/>
            <w:sz w:val="24"/>
            <w:szCs w:val="24"/>
          </w:rPr>
          <w:t xml:space="preserve"> ≤ .33;</w:t>
        </w:r>
        <w:r w:rsidR="00A916ED" w:rsidRPr="00A916ED">
          <w:rPr>
            <w:rFonts w:ascii="Times New Roman" w:eastAsia="Times New Roman" w:hAnsi="Times New Roman" w:cs="Times New Roman"/>
            <w:sz w:val="24"/>
            <w:szCs w:val="24"/>
            <w:rPrChange w:id="291" w:author="Nick Maxwell [2]" w:date="2024-01-30T09:12:00Z">
              <w:rPr>
                <w:rFonts w:ascii="Times New Roman" w:eastAsia="Times New Roman" w:hAnsi="Times New Roman" w:cs="Times New Roman"/>
                <w:i/>
                <w:iCs/>
                <w:sz w:val="24"/>
                <w:szCs w:val="24"/>
              </w:rPr>
            </w:rPrChange>
          </w:rPr>
          <w:t xml:space="preserve"> </w:t>
        </w:r>
      </w:ins>
      <w:sdt>
        <w:sdtPr>
          <w:rPr>
            <w:rFonts w:ascii="Times New Roman" w:hAnsi="Times New Roman" w:cs="Times New Roman"/>
            <w:i/>
            <w:iCs/>
            <w:sz w:val="24"/>
            <w:szCs w:val="24"/>
            <w:rPrChange w:id="292" w:author="Nick Maxwell [2]" w:date="2024-01-30T09:12:00Z">
              <w:rPr>
                <w:rFonts w:ascii="Times New Roman" w:hAnsi="Times New Roman" w:cs="Times New Roman"/>
                <w:sz w:val="24"/>
                <w:szCs w:val="24"/>
              </w:rPr>
            </w:rPrChange>
          </w:rPr>
          <w:tag w:val="goog_rdk_5"/>
          <w:id w:val="895099134"/>
        </w:sdtPr>
        <w:sdtContent>
          <w:del w:id="293" w:author="Nick Maxwell [2]" w:date="2024-01-30T09:12:00Z">
            <w:r w:rsidRPr="00A916ED" w:rsidDel="00A916ED">
              <w:rPr>
                <w:rFonts w:ascii="Times New Roman" w:eastAsia="Gungsuh" w:hAnsi="Times New Roman" w:cs="Times New Roman"/>
                <w:i/>
                <w:iCs/>
                <w:sz w:val="24"/>
                <w:szCs w:val="24"/>
                <w:rPrChange w:id="294" w:author="Nick Maxwell [2]" w:date="2024-01-30T09:12:00Z">
                  <w:rPr>
                    <w:rFonts w:ascii="Gungsuh" w:eastAsia="Gungsuh" w:hAnsi="Gungsuh" w:cs="Gungsuh"/>
                    <w:sz w:val="24"/>
                    <w:szCs w:val="24"/>
                  </w:rPr>
                </w:rPrChange>
              </w:rPr>
              <w:delText xml:space="preserve">s ≤ .33; </w:delText>
            </w:r>
          </w:del>
        </w:sdtContent>
      </w:sdt>
      <w:proofErr w:type="spellStart"/>
      <w:r w:rsidRPr="00A916ED">
        <w:rPr>
          <w:rFonts w:ascii="Times New Roman" w:eastAsia="Times New Roman" w:hAnsi="Times New Roman" w:cs="Times New Roman"/>
          <w:i/>
          <w:iCs/>
          <w:sz w:val="24"/>
          <w:szCs w:val="24"/>
        </w:rPr>
        <w:t>p</w:t>
      </w:r>
      <w:bookmarkStart w:id="295" w:name="_Hlk157498282"/>
      <w:customXmlDelRangeStart w:id="296" w:author="Nick Maxwell [2]" w:date="2024-01-30T09:11:00Z"/>
      <w:sdt>
        <w:sdtPr>
          <w:rPr>
            <w:rFonts w:ascii="Times New Roman" w:hAnsi="Times New Roman" w:cs="Times New Roman"/>
            <w:sz w:val="24"/>
            <w:szCs w:val="24"/>
          </w:rPr>
          <w:tag w:val="goog_rdk_6"/>
          <w:id w:val="45806466"/>
        </w:sdtPr>
        <w:sdtContent>
          <w:customXmlDelRangeEnd w:id="296"/>
          <w:del w:id="297" w:author="Nick Maxwell [2]" w:date="2024-01-30T09:11:00Z">
            <w:r w:rsidRPr="00A916ED" w:rsidDel="00A916ED">
              <w:rPr>
                <w:rFonts w:ascii="Times New Roman" w:eastAsia="Gungsuh" w:hAnsi="Times New Roman" w:cs="Times New Roman"/>
                <w:sz w:val="24"/>
                <w:szCs w:val="24"/>
                <w:rPrChange w:id="298" w:author="Nick Maxwell [2]" w:date="2024-01-30T09:12:00Z">
                  <w:rPr>
                    <w:rFonts w:ascii="Gungsuh" w:eastAsia="Gungsuh" w:hAnsi="Gungsuh" w:cs="Gungsuh"/>
                    <w:sz w:val="24"/>
                    <w:szCs w:val="24"/>
                  </w:rPr>
                </w:rPrChange>
              </w:rPr>
              <w:delText>s ≤ .001), suggesting that our affordance measures were assessing a separate construct relative to BOI</w:delText>
            </w:r>
          </w:del>
          <w:ins w:id="299" w:author="Mark Huff" w:date="2024-01-26T17:38:00Z">
            <w:del w:id="300" w:author="Nick Maxwell [2]" w:date="2024-01-30T09:11:00Z">
              <w:r w:rsidR="00DC6F3E" w:rsidRPr="00A916ED" w:rsidDel="00A916ED">
                <w:rPr>
                  <w:rFonts w:ascii="Times New Roman" w:eastAsia="Gungsuh" w:hAnsi="Times New Roman" w:cs="Times New Roman"/>
                  <w:sz w:val="24"/>
                  <w:szCs w:val="24"/>
                </w:rPr>
                <w:delText>with only partial overlap</w:delText>
              </w:r>
            </w:del>
          </w:ins>
          <w:ins w:id="301" w:author="Mark Huff" w:date="2024-01-26T17:39:00Z">
            <w:del w:id="302" w:author="Nick Maxwell [2]" w:date="2024-01-30T09:11:00Z">
              <w:r w:rsidR="00DC6F3E" w:rsidRPr="00A916ED" w:rsidDel="00A916ED">
                <w:rPr>
                  <w:rFonts w:ascii="Times New Roman" w:eastAsia="Gungsuh" w:hAnsi="Times New Roman" w:cs="Times New Roman"/>
                  <w:sz w:val="24"/>
                  <w:szCs w:val="24"/>
                </w:rPr>
                <w:delText xml:space="preserve"> with BOI</w:delText>
              </w:r>
            </w:del>
          </w:ins>
          <w:del w:id="303" w:author="Nick Maxwell [2]" w:date="2024-01-30T09:11:00Z">
            <w:r w:rsidRPr="00A916ED" w:rsidDel="00A916ED">
              <w:rPr>
                <w:rFonts w:ascii="Times New Roman" w:eastAsia="Gungsuh" w:hAnsi="Times New Roman" w:cs="Times New Roman"/>
                <w:sz w:val="24"/>
                <w:szCs w:val="24"/>
                <w:rPrChange w:id="304" w:author="Nick Maxwell [2]" w:date="2024-01-30T09:12:00Z">
                  <w:rPr>
                    <w:rFonts w:ascii="Gungsuh" w:eastAsia="Gungsuh" w:hAnsi="Gungsuh" w:cs="Gungsuh"/>
                    <w:sz w:val="24"/>
                    <w:szCs w:val="24"/>
                  </w:rPr>
                </w:rPrChange>
              </w:rPr>
              <w:delText>. Similarly, AFS and AFP were weakly correlated with concreteness (</w:delText>
            </w:r>
          </w:del>
          <w:customXmlDelRangeStart w:id="305" w:author="Nick Maxwell [2]" w:date="2024-01-30T09:11:00Z"/>
        </w:sdtContent>
      </w:sdt>
      <w:customXmlDelRangeEnd w:id="305"/>
      <w:bookmarkEnd w:id="295"/>
      <w:del w:id="306" w:author="Nick Maxwell [2]" w:date="2024-01-30T09:11:00Z">
        <w:r w:rsidRPr="00A916ED" w:rsidDel="00A916ED">
          <w:rPr>
            <w:rFonts w:ascii="Times New Roman" w:eastAsia="Times New Roman" w:hAnsi="Times New Roman" w:cs="Times New Roman"/>
            <w:sz w:val="24"/>
            <w:szCs w:val="24"/>
            <w:rPrChange w:id="307" w:author="Nick Maxwell [2]" w:date="2024-01-30T09:12:00Z">
              <w:rPr>
                <w:rFonts w:ascii="Times New Roman" w:eastAsia="Times New Roman" w:hAnsi="Times New Roman" w:cs="Times New Roman"/>
                <w:i/>
                <w:iCs/>
                <w:sz w:val="24"/>
                <w:szCs w:val="24"/>
              </w:rPr>
            </w:rPrChange>
          </w:rPr>
          <w:delText>r</w:delText>
        </w:r>
      </w:del>
      <w:ins w:id="308" w:author="Nick Maxwell [2]" w:date="2024-01-30T09:11:00Z">
        <w:r w:rsidR="00A916ED" w:rsidRPr="00A916ED">
          <w:rPr>
            <w:rFonts w:ascii="Times New Roman" w:eastAsia="Times New Roman" w:hAnsi="Times New Roman" w:cs="Times New Roman"/>
            <w:sz w:val="24"/>
            <w:szCs w:val="24"/>
            <w:rPrChange w:id="309" w:author="Nick Maxwell [2]" w:date="2024-01-30T09:12:00Z">
              <w:rPr>
                <w:rFonts w:ascii="Times New Roman" w:eastAsia="Times New Roman" w:hAnsi="Times New Roman" w:cs="Times New Roman"/>
                <w:i/>
                <w:iCs/>
                <w:sz w:val="24"/>
                <w:szCs w:val="24"/>
              </w:rPr>
            </w:rPrChange>
          </w:rPr>
          <w:t>s</w:t>
        </w:r>
        <w:proofErr w:type="spellEnd"/>
        <w:r w:rsidR="00A916ED" w:rsidRPr="00A916ED">
          <w:rPr>
            <w:rFonts w:ascii="Times New Roman" w:eastAsia="Times New Roman" w:hAnsi="Times New Roman" w:cs="Times New Roman"/>
            <w:sz w:val="24"/>
            <w:szCs w:val="24"/>
            <w:rPrChange w:id="310" w:author="Nick Maxwell [2]" w:date="2024-01-30T09:12:00Z">
              <w:rPr>
                <w:rFonts w:ascii="Times New Roman" w:eastAsia="Times New Roman" w:hAnsi="Times New Roman" w:cs="Times New Roman"/>
                <w:i/>
                <w:iCs/>
                <w:sz w:val="24"/>
                <w:szCs w:val="24"/>
              </w:rPr>
            </w:rPrChange>
          </w:rPr>
          <w:t xml:space="preserve"> ≤ .001), suggesting that our affordance measures were assessing a separate construct with only partial overlap with BOI.</w:t>
        </w:r>
        <w:r w:rsidR="00A916ED" w:rsidRPr="00A916ED">
          <w:rPr>
            <w:rFonts w:ascii="Times New Roman" w:eastAsia="Times New Roman" w:hAnsi="Times New Roman" w:cs="Times New Roman"/>
            <w:iCs/>
            <w:sz w:val="24"/>
            <w:szCs w:val="24"/>
            <w:rPrChange w:id="311" w:author="Nick Maxwell [2]" w:date="2024-01-30T09:11:00Z">
              <w:rPr>
                <w:rFonts w:ascii="Times New Roman" w:eastAsia="Times New Roman" w:hAnsi="Times New Roman" w:cs="Times New Roman"/>
                <w:i/>
                <w:sz w:val="24"/>
                <w:szCs w:val="24"/>
              </w:rPr>
            </w:rPrChange>
          </w:rPr>
          <w:t xml:space="preserve"> Similarly, AFS and AFP were weakly correlated with concreteness (</w:t>
        </w:r>
      </w:ins>
      <w:proofErr w:type="spellStart"/>
      <w:ins w:id="312" w:author="Nick Maxwell [2]" w:date="2024-01-30T09:15:00Z">
        <w:r w:rsidR="00A916ED" w:rsidRPr="00A916ED">
          <w:rPr>
            <w:rFonts w:ascii="Times New Roman" w:eastAsia="Times New Roman" w:hAnsi="Times New Roman" w:cs="Times New Roman"/>
            <w:i/>
            <w:sz w:val="24"/>
            <w:szCs w:val="24"/>
            <w:rPrChange w:id="313" w:author="Nick Maxwell [2]" w:date="2024-01-30T09:15:00Z">
              <w:rPr>
                <w:rFonts w:ascii="Times New Roman" w:eastAsia="Times New Roman" w:hAnsi="Times New Roman" w:cs="Times New Roman"/>
                <w:iCs/>
                <w:sz w:val="24"/>
                <w:szCs w:val="24"/>
              </w:rPr>
            </w:rPrChange>
          </w:rPr>
          <w:t>r</w:t>
        </w:r>
      </w:ins>
      <w:ins w:id="314" w:author="Nick Maxwell [2]" w:date="2024-01-30T09:13:00Z">
        <w:r w:rsidR="00A916ED">
          <w:rPr>
            <w:rFonts w:ascii="Times New Roman" w:eastAsia="Times New Roman" w:hAnsi="Times New Roman" w:cs="Times New Roman"/>
            <w:iCs/>
            <w:sz w:val="24"/>
            <w:szCs w:val="24"/>
          </w:rPr>
          <w:t>s</w:t>
        </w:r>
        <w:proofErr w:type="spellEnd"/>
        <w:r w:rsidR="00A916ED">
          <w:rPr>
            <w:rFonts w:ascii="Times New Roman" w:eastAsia="Times New Roman" w:hAnsi="Times New Roman" w:cs="Times New Roman"/>
            <w:iCs/>
            <w:sz w:val="24"/>
            <w:szCs w:val="24"/>
          </w:rPr>
          <w:t xml:space="preserve"> </w:t>
        </w:r>
      </w:ins>
      <w:ins w:id="315" w:author="Nick Maxwell [2]" w:date="2024-01-30T09:16:00Z">
        <w:r w:rsidR="00A916ED">
          <w:rPr>
            <w:rFonts w:ascii="Times New Roman" w:eastAsia="Times New Roman" w:hAnsi="Times New Roman" w:cs="Times New Roman"/>
            <w:iCs/>
            <w:sz w:val="24"/>
            <w:szCs w:val="24"/>
          </w:rPr>
          <w:t>≥</w:t>
        </w:r>
      </w:ins>
      <w:ins w:id="316" w:author="Nick Maxwell [2]" w:date="2024-01-30T09:13:00Z">
        <w:r w:rsidR="00A916ED">
          <w:rPr>
            <w:rFonts w:ascii="Times New Roman" w:eastAsia="Times New Roman" w:hAnsi="Times New Roman" w:cs="Times New Roman"/>
            <w:iCs/>
            <w:sz w:val="24"/>
            <w:szCs w:val="24"/>
          </w:rPr>
          <w:t xml:space="preserve"> .</w:t>
        </w:r>
      </w:ins>
      <w:ins w:id="317" w:author="Nick Maxwell [2]" w:date="2024-01-30T09:23:00Z">
        <w:r w:rsidR="00FF716C">
          <w:rPr>
            <w:rFonts w:ascii="Times New Roman" w:eastAsia="Times New Roman" w:hAnsi="Times New Roman" w:cs="Times New Roman"/>
            <w:iCs/>
            <w:sz w:val="24"/>
            <w:szCs w:val="24"/>
          </w:rPr>
          <w:t>13</w:t>
        </w:r>
      </w:ins>
      <w:ins w:id="318" w:author="Nick Maxwell [2]" w:date="2024-01-30T09:14:00Z">
        <w:r w:rsidR="00A916ED">
          <w:rPr>
            <w:rFonts w:ascii="Times New Roman" w:eastAsia="Times New Roman" w:hAnsi="Times New Roman" w:cs="Times New Roman"/>
            <w:iCs/>
            <w:sz w:val="24"/>
            <w:szCs w:val="24"/>
          </w:rPr>
          <w:t xml:space="preserve">, </w:t>
        </w:r>
        <w:proofErr w:type="spellStart"/>
        <w:r w:rsidR="00A916ED" w:rsidRPr="00A916ED">
          <w:rPr>
            <w:rFonts w:ascii="Times New Roman" w:eastAsia="Times New Roman" w:hAnsi="Times New Roman" w:cs="Times New Roman"/>
            <w:i/>
            <w:sz w:val="24"/>
            <w:szCs w:val="24"/>
            <w:rPrChange w:id="319" w:author="Nick Maxwell [2]" w:date="2024-01-30T09:16:00Z">
              <w:rPr>
                <w:rFonts w:ascii="Times New Roman" w:eastAsia="Times New Roman" w:hAnsi="Times New Roman" w:cs="Times New Roman"/>
                <w:iCs/>
                <w:sz w:val="24"/>
                <w:szCs w:val="24"/>
              </w:rPr>
            </w:rPrChange>
          </w:rPr>
          <w:t>p</w:t>
        </w:r>
        <w:r w:rsidR="00A916ED">
          <w:rPr>
            <w:rFonts w:ascii="Times New Roman" w:eastAsia="Times New Roman" w:hAnsi="Times New Roman" w:cs="Times New Roman"/>
            <w:iCs/>
            <w:sz w:val="24"/>
            <w:szCs w:val="24"/>
          </w:rPr>
          <w:t>s</w:t>
        </w:r>
        <w:proofErr w:type="spellEnd"/>
        <w:r w:rsidR="00A916ED">
          <w:rPr>
            <w:rFonts w:ascii="Times New Roman" w:eastAsia="Times New Roman" w:hAnsi="Times New Roman" w:cs="Times New Roman"/>
            <w:iCs/>
            <w:sz w:val="24"/>
            <w:szCs w:val="24"/>
          </w:rPr>
          <w:t xml:space="preserve"> </w:t>
        </w:r>
        <w:r w:rsidR="00A916ED">
          <w:rPr>
            <w:rFonts w:ascii="Times New Roman" w:eastAsia="Times New Roman" w:hAnsi="Times New Roman" w:cs="Times New Roman"/>
            <w:iCs/>
            <w:sz w:val="24"/>
            <w:szCs w:val="24"/>
          </w:rPr>
          <w:t>≤</w:t>
        </w:r>
        <w:r w:rsidR="00A916ED">
          <w:rPr>
            <w:rFonts w:ascii="Times New Roman" w:eastAsia="Times New Roman" w:hAnsi="Times New Roman" w:cs="Times New Roman"/>
            <w:iCs/>
            <w:sz w:val="24"/>
            <w:szCs w:val="24"/>
          </w:rPr>
          <w:t xml:space="preserve"> .001, and no correlation was detected between AFSS and concreteness, </w:t>
        </w:r>
        <w:r w:rsidR="00A916ED" w:rsidRPr="00A916ED">
          <w:rPr>
            <w:rFonts w:ascii="Times New Roman" w:eastAsia="Times New Roman" w:hAnsi="Times New Roman" w:cs="Times New Roman"/>
            <w:i/>
            <w:sz w:val="24"/>
            <w:szCs w:val="24"/>
            <w:rPrChange w:id="320" w:author="Nick Maxwell [2]" w:date="2024-01-30T09:15:00Z">
              <w:rPr>
                <w:rFonts w:ascii="Times New Roman" w:eastAsia="Times New Roman" w:hAnsi="Times New Roman" w:cs="Times New Roman"/>
                <w:iCs/>
                <w:sz w:val="24"/>
                <w:szCs w:val="24"/>
              </w:rPr>
            </w:rPrChange>
          </w:rPr>
          <w:t>r</w:t>
        </w:r>
        <w:r w:rsidR="00A916ED">
          <w:rPr>
            <w:rFonts w:ascii="Times New Roman" w:eastAsia="Times New Roman" w:hAnsi="Times New Roman" w:cs="Times New Roman"/>
            <w:iCs/>
            <w:sz w:val="24"/>
            <w:szCs w:val="24"/>
          </w:rPr>
          <w:t xml:space="preserve"> = .01; </w:t>
        </w:r>
        <w:r w:rsidR="00A916ED" w:rsidRPr="00A916ED">
          <w:rPr>
            <w:rFonts w:ascii="Times New Roman" w:eastAsia="Times New Roman" w:hAnsi="Times New Roman" w:cs="Times New Roman"/>
            <w:i/>
            <w:sz w:val="24"/>
            <w:szCs w:val="24"/>
            <w:rPrChange w:id="321" w:author="Nick Maxwell [2]" w:date="2024-01-30T09:15:00Z">
              <w:rPr>
                <w:rFonts w:ascii="Times New Roman" w:eastAsia="Times New Roman" w:hAnsi="Times New Roman" w:cs="Times New Roman"/>
                <w:iCs/>
                <w:sz w:val="24"/>
                <w:szCs w:val="24"/>
              </w:rPr>
            </w:rPrChange>
          </w:rPr>
          <w:t>p</w:t>
        </w:r>
        <w:r w:rsidR="00A916ED">
          <w:rPr>
            <w:rFonts w:ascii="Times New Roman" w:eastAsia="Times New Roman" w:hAnsi="Times New Roman" w:cs="Times New Roman"/>
            <w:iCs/>
            <w:sz w:val="24"/>
            <w:szCs w:val="24"/>
          </w:rPr>
          <w:t xml:space="preserve"> =.61</w:t>
        </w:r>
      </w:ins>
      <w:ins w:id="322" w:author="Nick Maxwell [2]" w:date="2024-01-30T09:15:00Z">
        <w:r w:rsidR="00A916ED">
          <w:rPr>
            <w:rFonts w:ascii="Times New Roman" w:eastAsia="Times New Roman" w:hAnsi="Times New Roman" w:cs="Times New Roman"/>
            <w:iCs/>
            <w:sz w:val="24"/>
            <w:szCs w:val="24"/>
          </w:rPr>
          <w:t xml:space="preserve">). </w:t>
        </w:r>
      </w:ins>
      <w:customXmlDelRangeStart w:id="323" w:author="Nick Maxwell [2]" w:date="2024-01-30T09:15:00Z"/>
      <w:sdt>
        <w:sdtPr>
          <w:rPr>
            <w:rFonts w:ascii="Times New Roman" w:hAnsi="Times New Roman" w:cs="Times New Roman"/>
            <w:sz w:val="24"/>
            <w:szCs w:val="24"/>
          </w:rPr>
          <w:tag w:val="goog_rdk_7"/>
          <w:id w:val="733278303"/>
        </w:sdtPr>
        <w:sdtContent>
          <w:customXmlDelRangeEnd w:id="323"/>
          <w:del w:id="324" w:author="Nick Maxwell [2]" w:date="2024-01-30T09:13:00Z">
            <w:r w:rsidRPr="003D600A" w:rsidDel="00A916ED">
              <w:rPr>
                <w:rFonts w:ascii="Times New Roman" w:eastAsia="Gungsuh" w:hAnsi="Times New Roman" w:cs="Times New Roman"/>
                <w:sz w:val="24"/>
                <w:szCs w:val="24"/>
                <w:rPrChange w:id="325" w:author="Mark Huff" w:date="2024-01-26T17:38:00Z">
                  <w:rPr>
                    <w:rFonts w:ascii="Gungsuh" w:eastAsia="Gungsuh" w:hAnsi="Gungsuh" w:cs="Gungsuh"/>
                    <w:sz w:val="24"/>
                    <w:szCs w:val="24"/>
                  </w:rPr>
                </w:rPrChange>
              </w:rPr>
              <w:delText xml:space="preserve">s ≤ .25; </w:delText>
            </w:r>
          </w:del>
          <w:customXmlDelRangeStart w:id="326" w:author="Nick Maxwell [2]" w:date="2024-01-30T09:15:00Z"/>
        </w:sdtContent>
      </w:sdt>
      <w:customXmlDelRangeEnd w:id="326"/>
      <w:del w:id="327" w:author="Nick Maxwell [2]" w:date="2024-01-30T09:15:00Z">
        <w:r w:rsidRPr="003D600A" w:rsidDel="00A916ED">
          <w:rPr>
            <w:rFonts w:ascii="Times New Roman" w:eastAsia="Times New Roman" w:hAnsi="Times New Roman" w:cs="Times New Roman"/>
            <w:i/>
            <w:sz w:val="24"/>
            <w:szCs w:val="24"/>
          </w:rPr>
          <w:delText>p</w:delText>
        </w:r>
        <w:commentRangeStart w:id="328"/>
        <w:commentRangeStart w:id="329"/>
      </w:del>
      <w:customXmlDelRangeStart w:id="330" w:author="Nick Maxwell [2]" w:date="2024-01-30T09:15:00Z"/>
      <w:sdt>
        <w:sdtPr>
          <w:rPr>
            <w:rFonts w:ascii="Times New Roman" w:hAnsi="Times New Roman" w:cs="Times New Roman"/>
            <w:sz w:val="24"/>
            <w:szCs w:val="24"/>
          </w:rPr>
          <w:tag w:val="goog_rdk_8"/>
          <w:id w:val="-922034491"/>
        </w:sdtPr>
        <w:sdtContent>
          <w:customXmlDelRangeEnd w:id="330"/>
          <w:del w:id="331" w:author="Nick Maxwell [2]" w:date="2024-01-30T09:15:00Z">
            <w:r w:rsidRPr="003D600A" w:rsidDel="00A916ED">
              <w:rPr>
                <w:rFonts w:ascii="Times New Roman" w:eastAsia="Gungsuh" w:hAnsi="Times New Roman" w:cs="Times New Roman"/>
                <w:sz w:val="24"/>
                <w:szCs w:val="24"/>
                <w:rPrChange w:id="332" w:author="Mark Huff" w:date="2024-01-26T17:38:00Z">
                  <w:rPr>
                    <w:rFonts w:ascii="Gungsuh" w:eastAsia="Gungsuh" w:hAnsi="Gungsuh" w:cs="Gungsuh"/>
                    <w:sz w:val="24"/>
                    <w:szCs w:val="24"/>
                  </w:rPr>
                </w:rPrChange>
              </w:rPr>
              <w:delText xml:space="preserve">s ≤ .001), </w:delText>
            </w:r>
          </w:del>
          <w:ins w:id="333" w:author="Alen Hajnal" w:date="2024-01-27T21:44:00Z">
            <w:del w:id="334" w:author="Nick Maxwell [2]" w:date="2024-01-30T09:15:00Z">
              <w:r w:rsidR="000F69E3" w:rsidDel="00A916ED">
                <w:rPr>
                  <w:rFonts w:ascii="Times New Roman" w:eastAsia="Gungsuh" w:hAnsi="Times New Roman" w:cs="Times New Roman"/>
                  <w:sz w:val="24"/>
                  <w:szCs w:val="24"/>
                </w:rPr>
                <w:delText>and</w:delText>
              </w:r>
            </w:del>
          </w:ins>
          <w:del w:id="335" w:author="Nick Maxwell [2]" w:date="2024-01-30T09:15:00Z">
            <w:r w:rsidRPr="003D600A" w:rsidDel="00A916ED">
              <w:rPr>
                <w:rFonts w:ascii="Times New Roman" w:eastAsia="Gungsuh" w:hAnsi="Times New Roman" w:cs="Times New Roman"/>
                <w:sz w:val="24"/>
                <w:szCs w:val="24"/>
                <w:rPrChange w:id="336" w:author="Mark Huff" w:date="2024-01-26T17:38:00Z">
                  <w:rPr>
                    <w:rFonts w:ascii="Gungsuh" w:eastAsia="Gungsuh" w:hAnsi="Gungsuh" w:cs="Gungsuh"/>
                    <w:sz w:val="24"/>
                    <w:szCs w:val="24"/>
                  </w:rPr>
                </w:rPrChange>
              </w:rPr>
              <w:delText>though no correlation was detected between AFSS and concreteness (</w:delText>
            </w:r>
          </w:del>
          <w:customXmlDelRangeStart w:id="337" w:author="Nick Maxwell [2]" w:date="2024-01-30T09:15:00Z"/>
        </w:sdtContent>
      </w:sdt>
      <w:customXmlDelRangeEnd w:id="337"/>
      <w:del w:id="338" w:author="Nick Maxwell [2]" w:date="2024-01-30T09:15:00Z">
        <w:r w:rsidRPr="003D600A" w:rsidDel="00A916ED">
          <w:rPr>
            <w:rFonts w:ascii="Times New Roman" w:eastAsia="Times New Roman" w:hAnsi="Times New Roman" w:cs="Times New Roman"/>
            <w:i/>
            <w:sz w:val="24"/>
            <w:szCs w:val="24"/>
          </w:rPr>
          <w:delText>r</w:delText>
        </w:r>
        <w:r w:rsidRPr="003D600A" w:rsidDel="00A916ED">
          <w:rPr>
            <w:rFonts w:ascii="Times New Roman" w:eastAsia="Times New Roman" w:hAnsi="Times New Roman" w:cs="Times New Roman"/>
            <w:sz w:val="24"/>
            <w:szCs w:val="24"/>
          </w:rPr>
          <w:delText xml:space="preserve"> = .01; </w:delText>
        </w:r>
        <w:r w:rsidRPr="003D600A" w:rsidDel="00A916ED">
          <w:rPr>
            <w:rFonts w:ascii="Times New Roman" w:eastAsia="Times New Roman" w:hAnsi="Times New Roman" w:cs="Times New Roman"/>
            <w:i/>
            <w:sz w:val="24"/>
            <w:szCs w:val="24"/>
          </w:rPr>
          <w:delText>p</w:delText>
        </w:r>
        <w:r w:rsidRPr="003D600A" w:rsidDel="00A916ED">
          <w:rPr>
            <w:rFonts w:ascii="Times New Roman" w:eastAsia="Times New Roman" w:hAnsi="Times New Roman" w:cs="Times New Roman"/>
            <w:sz w:val="24"/>
            <w:szCs w:val="24"/>
          </w:rPr>
          <w:delText xml:space="preserve"> = .61).</w:delText>
        </w:r>
        <w:commentRangeEnd w:id="328"/>
        <w:r w:rsidR="008E7868" w:rsidDel="00A916ED">
          <w:rPr>
            <w:rStyle w:val="CommentReference"/>
          </w:rPr>
          <w:commentReference w:id="328"/>
        </w:r>
        <w:commentRangeEnd w:id="329"/>
        <w:r w:rsidR="002C2A4A" w:rsidDel="00A916ED">
          <w:rPr>
            <w:rStyle w:val="CommentReference"/>
          </w:rPr>
          <w:commentReference w:id="329"/>
        </w:r>
        <w:r w:rsidRPr="003D600A" w:rsidDel="00A916ED">
          <w:rPr>
            <w:rFonts w:ascii="Times New Roman" w:eastAsia="Times New Roman" w:hAnsi="Times New Roman" w:cs="Times New Roman"/>
            <w:sz w:val="24"/>
            <w:szCs w:val="24"/>
          </w:rPr>
          <w:delText xml:space="preserve"> </w:delText>
        </w:r>
      </w:del>
      <w:commentRangeStart w:id="339"/>
      <w:commentRangeStart w:id="340"/>
      <w:r w:rsidRPr="003D600A">
        <w:rPr>
          <w:rFonts w:ascii="Times New Roman" w:eastAsia="Times New Roman" w:hAnsi="Times New Roman" w:cs="Times New Roman"/>
          <w:sz w:val="24"/>
          <w:szCs w:val="24"/>
        </w:rPr>
        <w:t>AFSS was most strongly correlated with SUBTLEX (</w:t>
      </w:r>
      <w:r w:rsidRPr="003D600A">
        <w:rPr>
          <w:rFonts w:ascii="Times New Roman" w:eastAsia="Times New Roman" w:hAnsi="Times New Roman" w:cs="Times New Roman"/>
          <w:i/>
          <w:sz w:val="24"/>
          <w:szCs w:val="24"/>
        </w:rPr>
        <w:t>r</w:t>
      </w:r>
      <w:r w:rsidRPr="003D600A">
        <w:rPr>
          <w:rFonts w:ascii="Times New Roman" w:eastAsia="Times New Roman" w:hAnsi="Times New Roman" w:cs="Times New Roman"/>
          <w:sz w:val="24"/>
          <w:szCs w:val="24"/>
        </w:rPr>
        <w:t xml:space="preserve"> = .33; </w:t>
      </w:r>
      <w:r w:rsidRPr="003D600A">
        <w:rPr>
          <w:rFonts w:ascii="Times New Roman" w:eastAsia="Times New Roman" w:hAnsi="Times New Roman" w:cs="Times New Roman"/>
          <w:i/>
          <w:sz w:val="24"/>
          <w:szCs w:val="24"/>
        </w:rPr>
        <w:t>p</w:t>
      </w:r>
      <w:r w:rsidRPr="003D600A">
        <w:rPr>
          <w:rFonts w:ascii="Times New Roman" w:eastAsia="Times New Roman" w:hAnsi="Times New Roman" w:cs="Times New Roman"/>
          <w:sz w:val="24"/>
          <w:szCs w:val="24"/>
        </w:rPr>
        <w:t xml:space="preserve"> &lt; .001), such that cues with greater frequencies were more likely to have larger sets of uses.</w:t>
      </w:r>
      <w:commentRangeEnd w:id="339"/>
      <w:r w:rsidR="00AC77FC">
        <w:rPr>
          <w:rStyle w:val="CommentReference"/>
        </w:rPr>
        <w:commentReference w:id="339"/>
      </w:r>
      <w:commentRangeEnd w:id="340"/>
      <w:r w:rsidR="002307F2">
        <w:rPr>
          <w:rStyle w:val="CommentReference"/>
        </w:rPr>
        <w:commentReference w:id="340"/>
      </w:r>
      <w:r w:rsidRPr="003D600A">
        <w:rPr>
          <w:rFonts w:ascii="Times New Roman" w:eastAsia="Times New Roman" w:hAnsi="Times New Roman" w:cs="Times New Roman"/>
          <w:sz w:val="24"/>
          <w:szCs w:val="24"/>
        </w:rPr>
        <w:t xml:space="preserve"> Next, </w:t>
      </w:r>
      <w:proofErr w:type="spellStart"/>
      <w:r w:rsidRPr="003D600A">
        <w:rPr>
          <w:rFonts w:ascii="Times New Roman" w:eastAsia="Times New Roman" w:hAnsi="Times New Roman" w:cs="Times New Roman"/>
          <w:sz w:val="24"/>
          <w:szCs w:val="24"/>
        </w:rPr>
        <w:t>AoA</w:t>
      </w:r>
      <w:proofErr w:type="spellEnd"/>
      <w:r w:rsidRPr="003D600A">
        <w:rPr>
          <w:rFonts w:ascii="Times New Roman" w:eastAsia="Times New Roman" w:hAnsi="Times New Roman" w:cs="Times New Roman"/>
          <w:sz w:val="24"/>
          <w:szCs w:val="24"/>
        </w:rPr>
        <w:t xml:space="preserve"> was negatively related to both AFSS and AFP (</w:t>
      </w:r>
      <w:proofErr w:type="spellStart"/>
      <w:r w:rsidRPr="003D600A">
        <w:rPr>
          <w:rFonts w:ascii="Times New Roman" w:eastAsia="Times New Roman" w:hAnsi="Times New Roman" w:cs="Times New Roman"/>
          <w:i/>
          <w:sz w:val="24"/>
          <w:szCs w:val="24"/>
        </w:rPr>
        <w:t>r</w:t>
      </w:r>
      <w:r w:rsidRPr="003D600A">
        <w:rPr>
          <w:rFonts w:ascii="Times New Roman" w:eastAsia="Times New Roman" w:hAnsi="Times New Roman" w:cs="Times New Roman"/>
          <w:sz w:val="24"/>
          <w:szCs w:val="24"/>
        </w:rPr>
        <w:t>s</w:t>
      </w:r>
      <w:proofErr w:type="spellEnd"/>
      <w:r w:rsidRPr="003D600A">
        <w:rPr>
          <w:rFonts w:ascii="Times New Roman" w:eastAsia="Times New Roman" w:hAnsi="Times New Roman" w:cs="Times New Roman"/>
          <w:sz w:val="24"/>
          <w:szCs w:val="24"/>
        </w:rPr>
        <w:t xml:space="preserve"> = -.21; </w:t>
      </w:r>
      <w:proofErr w:type="spellStart"/>
      <w:r w:rsidRPr="003D600A">
        <w:rPr>
          <w:rFonts w:ascii="Times New Roman" w:eastAsia="Times New Roman" w:hAnsi="Times New Roman" w:cs="Times New Roman"/>
          <w:i/>
          <w:sz w:val="24"/>
          <w:szCs w:val="24"/>
        </w:rPr>
        <w:t>p</w:t>
      </w:r>
      <w:customXmlDelRangeStart w:id="341" w:author="Nick Maxwell [2]" w:date="2024-01-29T15:09:00Z"/>
      <w:sdt>
        <w:sdtPr>
          <w:rPr>
            <w:rFonts w:ascii="Times New Roman" w:hAnsi="Times New Roman" w:cs="Times New Roman"/>
            <w:sz w:val="24"/>
            <w:szCs w:val="24"/>
          </w:rPr>
          <w:tag w:val="goog_rdk_9"/>
          <w:id w:val="-1858575015"/>
        </w:sdtPr>
        <w:sdtContent>
          <w:customXmlDelRangeEnd w:id="341"/>
          <w:del w:id="342" w:author="Nick Maxwell [2]" w:date="2024-01-29T15:09:00Z">
            <w:r w:rsidRPr="00742D03" w:rsidDel="00742D03">
              <w:rPr>
                <w:rFonts w:ascii="Gungsuh" w:eastAsia="Gungsuh" w:hAnsi="Gungsuh" w:cs="Gungsuh"/>
                <w:sz w:val="24"/>
                <w:szCs w:val="24"/>
              </w:rPr>
              <w:delText>s ≤ .001), suggesting that cues acquired at later ages were more likely to have a reduced range of uses. Finally, regarding our affordance measures, a strong correlation emerged between AFS and AFP (</w:delText>
            </w:r>
          </w:del>
          <w:customXmlDelRangeStart w:id="343" w:author="Nick Maxwell [2]" w:date="2024-01-29T15:09:00Z"/>
        </w:sdtContent>
      </w:sdt>
      <w:customXmlDelRangeEnd w:id="343"/>
      <w:del w:id="344" w:author="Nick Maxwell [2]" w:date="2024-01-29T15:09:00Z">
        <w:r w:rsidRPr="003D600A" w:rsidDel="00742D03">
          <w:rPr>
            <w:rFonts w:ascii="Times New Roman" w:eastAsia="Times New Roman" w:hAnsi="Times New Roman" w:cs="Times New Roman"/>
            <w:i/>
            <w:sz w:val="24"/>
            <w:szCs w:val="24"/>
          </w:rPr>
          <w:delText>r</w:delText>
        </w:r>
        <w:r w:rsidRPr="003D600A" w:rsidDel="00742D03">
          <w:rPr>
            <w:rFonts w:ascii="Times New Roman" w:eastAsia="Times New Roman" w:hAnsi="Times New Roman" w:cs="Times New Roman"/>
            <w:sz w:val="24"/>
            <w:szCs w:val="24"/>
          </w:rPr>
          <w:delText xml:space="preserve"> </w:delText>
        </w:r>
      </w:del>
      <w:ins w:id="345" w:author="Nick Maxwell [2]" w:date="2024-01-29T15:07:00Z">
        <w:r w:rsidR="00742D03">
          <w:rPr>
            <w:rFonts w:ascii="Times New Roman" w:eastAsia="Times New Roman" w:hAnsi="Times New Roman" w:cs="Times New Roman"/>
            <w:sz w:val="24"/>
            <w:szCs w:val="24"/>
          </w:rPr>
          <w:t>s</w:t>
        </w:r>
        <w:proofErr w:type="spellEnd"/>
        <w:r w:rsidR="00742D03">
          <w:rPr>
            <w:rFonts w:ascii="Times New Roman" w:eastAsia="Times New Roman" w:hAnsi="Times New Roman" w:cs="Times New Roman"/>
            <w:sz w:val="24"/>
            <w:szCs w:val="24"/>
          </w:rPr>
          <w:t>≤</w:t>
        </w:r>
      </w:ins>
      <w:ins w:id="346" w:author="Nick Maxwell [2]" w:date="2024-01-29T15:08:00Z">
        <w:r w:rsidR="00742D03">
          <w:rPr>
            <w:rFonts w:ascii="Times New Roman" w:eastAsia="Times New Roman" w:hAnsi="Times New Roman" w:cs="Times New Roman"/>
            <w:sz w:val="24"/>
            <w:szCs w:val="24"/>
          </w:rPr>
          <w:t xml:space="preserve"> .001), suggesting that cues acquired at later ages were more likely to have a reduced range of uses</w:t>
        </w:r>
      </w:ins>
      <w:ins w:id="347" w:author="Nick Maxwell [2]" w:date="2024-01-29T15:23:00Z">
        <w:r w:rsidR="00745F08">
          <w:rPr>
            <w:rFonts w:ascii="Times New Roman" w:eastAsia="Times New Roman" w:hAnsi="Times New Roman" w:cs="Times New Roman"/>
            <w:sz w:val="24"/>
            <w:szCs w:val="24"/>
          </w:rPr>
          <w:t xml:space="preserve">. Finally, </w:t>
        </w:r>
      </w:ins>
      <w:ins w:id="348" w:author="Nick Maxwell [2]" w:date="2024-01-29T16:17:00Z">
        <w:r w:rsidR="002307F2">
          <w:rPr>
            <w:rFonts w:ascii="Times New Roman" w:eastAsia="Times New Roman" w:hAnsi="Times New Roman" w:cs="Times New Roman"/>
            <w:sz w:val="24"/>
            <w:szCs w:val="24"/>
          </w:rPr>
          <w:t>QSS</w:t>
        </w:r>
      </w:ins>
      <w:ins w:id="349" w:author="Nick Maxwell [2]" w:date="2024-01-29T16:18:00Z">
        <w:r w:rsidR="002307F2">
          <w:rPr>
            <w:rFonts w:ascii="Times New Roman" w:eastAsia="Times New Roman" w:hAnsi="Times New Roman" w:cs="Times New Roman"/>
            <w:sz w:val="24"/>
            <w:szCs w:val="24"/>
          </w:rPr>
          <w:t xml:space="preserve"> was weakly correlated with AFSS (</w:t>
        </w:r>
        <w:r w:rsidR="002307F2" w:rsidRPr="002307F2">
          <w:rPr>
            <w:rFonts w:ascii="Times New Roman" w:eastAsia="Times New Roman" w:hAnsi="Times New Roman" w:cs="Times New Roman"/>
            <w:i/>
            <w:iCs/>
            <w:sz w:val="24"/>
            <w:szCs w:val="24"/>
            <w:rPrChange w:id="350" w:author="Nick Maxwell [2]" w:date="2024-01-29T16:19:00Z">
              <w:rPr>
                <w:rFonts w:ascii="Times New Roman" w:eastAsia="Times New Roman" w:hAnsi="Times New Roman" w:cs="Times New Roman"/>
                <w:sz w:val="24"/>
                <w:szCs w:val="24"/>
              </w:rPr>
            </w:rPrChange>
          </w:rPr>
          <w:t>r</w:t>
        </w:r>
        <w:r w:rsidR="002307F2">
          <w:rPr>
            <w:rFonts w:ascii="Times New Roman" w:eastAsia="Times New Roman" w:hAnsi="Times New Roman" w:cs="Times New Roman"/>
            <w:sz w:val="24"/>
            <w:szCs w:val="24"/>
          </w:rPr>
          <w:t xml:space="preserve"> = .13</w:t>
        </w:r>
      </w:ins>
      <w:ins w:id="351" w:author="Nick Maxwell [2]" w:date="2024-01-29T16:19:00Z">
        <w:r w:rsidR="002307F2">
          <w:rPr>
            <w:rFonts w:ascii="Times New Roman" w:eastAsia="Times New Roman" w:hAnsi="Times New Roman" w:cs="Times New Roman"/>
            <w:sz w:val="24"/>
            <w:szCs w:val="24"/>
          </w:rPr>
          <w:t xml:space="preserve">, </w:t>
        </w:r>
        <w:r w:rsidR="002307F2" w:rsidRPr="002307F2">
          <w:rPr>
            <w:rFonts w:ascii="Times New Roman" w:eastAsia="Times New Roman" w:hAnsi="Times New Roman" w:cs="Times New Roman"/>
            <w:i/>
            <w:iCs/>
            <w:sz w:val="24"/>
            <w:szCs w:val="24"/>
            <w:rPrChange w:id="352" w:author="Nick Maxwell [2]" w:date="2024-01-29T16:19:00Z">
              <w:rPr>
                <w:rFonts w:ascii="Times New Roman" w:eastAsia="Times New Roman" w:hAnsi="Times New Roman" w:cs="Times New Roman"/>
                <w:sz w:val="24"/>
                <w:szCs w:val="24"/>
              </w:rPr>
            </w:rPrChange>
          </w:rPr>
          <w:t>p</w:t>
        </w:r>
        <w:r w:rsidR="002307F2">
          <w:rPr>
            <w:rFonts w:ascii="Times New Roman" w:eastAsia="Times New Roman" w:hAnsi="Times New Roman" w:cs="Times New Roman"/>
            <w:sz w:val="24"/>
            <w:szCs w:val="24"/>
          </w:rPr>
          <w:t xml:space="preserve"> &lt; .001</w:t>
        </w:r>
      </w:ins>
      <w:ins w:id="353" w:author="Nick Maxwell [2]" w:date="2024-01-29T16:18:00Z">
        <w:r w:rsidR="002307F2">
          <w:rPr>
            <w:rFonts w:ascii="Times New Roman" w:eastAsia="Times New Roman" w:hAnsi="Times New Roman" w:cs="Times New Roman"/>
            <w:sz w:val="24"/>
            <w:szCs w:val="24"/>
          </w:rPr>
          <w:t>)</w:t>
        </w:r>
      </w:ins>
      <w:ins w:id="354" w:author="Nick Maxwell [2]" w:date="2024-01-29T16:19:00Z">
        <w:r w:rsidR="002307F2">
          <w:rPr>
            <w:rFonts w:ascii="Times New Roman" w:eastAsia="Times New Roman" w:hAnsi="Times New Roman" w:cs="Times New Roman"/>
            <w:sz w:val="24"/>
            <w:szCs w:val="24"/>
          </w:rPr>
          <w:t>, suggesting that cues with more associativ</w:t>
        </w:r>
      </w:ins>
      <w:ins w:id="355" w:author="Nick Maxwell [2]" w:date="2024-01-29T16:20:00Z">
        <w:r w:rsidR="002307F2">
          <w:rPr>
            <w:rFonts w:ascii="Times New Roman" w:eastAsia="Times New Roman" w:hAnsi="Times New Roman" w:cs="Times New Roman"/>
            <w:sz w:val="24"/>
            <w:szCs w:val="24"/>
          </w:rPr>
          <w:t xml:space="preserve">e neighbors were additionally more likely to have larger sets of potential actions. However, a </w:t>
        </w:r>
      </w:ins>
      <w:ins w:id="356" w:author="Nick Maxwell [2]" w:date="2024-01-29T16:22:00Z">
        <w:r w:rsidR="002307F2">
          <w:rPr>
            <w:rFonts w:ascii="Times New Roman" w:eastAsia="Times New Roman" w:hAnsi="Times New Roman" w:cs="Times New Roman"/>
            <w:sz w:val="24"/>
            <w:szCs w:val="24"/>
          </w:rPr>
          <w:t xml:space="preserve">weak </w:t>
        </w:r>
      </w:ins>
      <w:ins w:id="357" w:author="Nick Maxwell [2]" w:date="2024-01-29T16:20:00Z">
        <w:r w:rsidR="002307F2">
          <w:rPr>
            <w:rFonts w:ascii="Times New Roman" w:eastAsia="Times New Roman" w:hAnsi="Times New Roman" w:cs="Times New Roman"/>
            <w:sz w:val="24"/>
            <w:szCs w:val="24"/>
          </w:rPr>
          <w:t xml:space="preserve">negative correlation </w:t>
        </w:r>
      </w:ins>
      <w:ins w:id="358" w:author="Nick Maxwell [2]" w:date="2024-01-29T16:22:00Z">
        <w:r w:rsidR="002307F2">
          <w:rPr>
            <w:rFonts w:ascii="Times New Roman" w:eastAsia="Times New Roman" w:hAnsi="Times New Roman" w:cs="Times New Roman"/>
            <w:sz w:val="24"/>
            <w:szCs w:val="24"/>
          </w:rPr>
          <w:t xml:space="preserve">emerged </w:t>
        </w:r>
      </w:ins>
      <w:ins w:id="359" w:author="Nick Maxwell [2]" w:date="2024-01-29T16:20:00Z">
        <w:r w:rsidR="002307F2">
          <w:rPr>
            <w:rFonts w:ascii="Times New Roman" w:eastAsia="Times New Roman" w:hAnsi="Times New Roman" w:cs="Times New Roman"/>
            <w:sz w:val="24"/>
            <w:szCs w:val="24"/>
          </w:rPr>
          <w:t>between QSS and AFS (</w:t>
        </w:r>
        <w:r w:rsidR="002307F2" w:rsidRPr="002307F2">
          <w:rPr>
            <w:rFonts w:ascii="Times New Roman" w:eastAsia="Times New Roman" w:hAnsi="Times New Roman" w:cs="Times New Roman"/>
            <w:i/>
            <w:iCs/>
            <w:sz w:val="24"/>
            <w:szCs w:val="24"/>
            <w:rPrChange w:id="360" w:author="Nick Maxwell [2]" w:date="2024-01-29T16:20:00Z">
              <w:rPr>
                <w:rFonts w:ascii="Times New Roman" w:eastAsia="Times New Roman" w:hAnsi="Times New Roman" w:cs="Times New Roman"/>
                <w:sz w:val="24"/>
                <w:szCs w:val="24"/>
              </w:rPr>
            </w:rPrChange>
          </w:rPr>
          <w:t xml:space="preserve">r </w:t>
        </w:r>
        <w:r w:rsidR="002307F2">
          <w:rPr>
            <w:rFonts w:ascii="Times New Roman" w:eastAsia="Times New Roman" w:hAnsi="Times New Roman" w:cs="Times New Roman"/>
            <w:sz w:val="24"/>
            <w:szCs w:val="24"/>
          </w:rPr>
          <w:t xml:space="preserve">= -.09, </w:t>
        </w:r>
        <w:r w:rsidR="002307F2" w:rsidRPr="002307F2">
          <w:rPr>
            <w:rFonts w:ascii="Times New Roman" w:eastAsia="Times New Roman" w:hAnsi="Times New Roman" w:cs="Times New Roman"/>
            <w:i/>
            <w:iCs/>
            <w:sz w:val="24"/>
            <w:szCs w:val="24"/>
            <w:rPrChange w:id="361" w:author="Nick Maxwell [2]" w:date="2024-01-29T16:21:00Z">
              <w:rPr>
                <w:rFonts w:ascii="Times New Roman" w:eastAsia="Times New Roman" w:hAnsi="Times New Roman" w:cs="Times New Roman"/>
                <w:sz w:val="24"/>
                <w:szCs w:val="24"/>
              </w:rPr>
            </w:rPrChange>
          </w:rPr>
          <w:t>p</w:t>
        </w:r>
        <w:r w:rsidR="002307F2">
          <w:rPr>
            <w:rFonts w:ascii="Times New Roman" w:eastAsia="Times New Roman" w:hAnsi="Times New Roman" w:cs="Times New Roman"/>
            <w:sz w:val="24"/>
            <w:szCs w:val="24"/>
          </w:rPr>
          <w:t xml:space="preserve"> &lt; .001)</w:t>
        </w:r>
      </w:ins>
      <w:ins w:id="362" w:author="Nick Maxwell [2]" w:date="2024-01-29T16:22:00Z">
        <w:r w:rsidR="002307F2">
          <w:rPr>
            <w:rFonts w:ascii="Times New Roman" w:eastAsia="Times New Roman" w:hAnsi="Times New Roman" w:cs="Times New Roman"/>
            <w:sz w:val="24"/>
            <w:szCs w:val="24"/>
          </w:rPr>
          <w:t>. Thus, increa</w:t>
        </w:r>
      </w:ins>
      <w:ins w:id="363" w:author="Nick Maxwell [2]" w:date="2024-01-29T16:23:00Z">
        <w:r w:rsidR="002307F2">
          <w:rPr>
            <w:rFonts w:ascii="Times New Roman" w:eastAsia="Times New Roman" w:hAnsi="Times New Roman" w:cs="Times New Roman"/>
            <w:sz w:val="24"/>
            <w:szCs w:val="24"/>
          </w:rPr>
          <w:t>sed set-sizes were related to an overall decrease in AFS.</w:t>
        </w:r>
      </w:ins>
    </w:p>
    <w:p w14:paraId="0000003D" w14:textId="5C6F77F9" w:rsidR="00E0085D" w:rsidRPr="003D600A" w:rsidRDefault="00742D03">
      <w:pPr>
        <w:spacing w:after="0" w:line="480" w:lineRule="auto"/>
        <w:rPr>
          <w:rFonts w:ascii="Times New Roman" w:eastAsia="Times New Roman" w:hAnsi="Times New Roman" w:cs="Times New Roman"/>
          <w:sz w:val="24"/>
          <w:szCs w:val="24"/>
        </w:rPr>
      </w:pPr>
      <w:ins w:id="364" w:author="Nick Maxwell [2]" w:date="2024-01-29T15:08:00Z">
        <w:r>
          <w:rPr>
            <w:rFonts w:ascii="Times New Roman" w:eastAsia="Times New Roman" w:hAnsi="Times New Roman" w:cs="Times New Roman"/>
            <w:sz w:val="24"/>
            <w:szCs w:val="24"/>
          </w:rPr>
          <w:tab/>
        </w:r>
      </w:ins>
      <w:ins w:id="365" w:author="Nick Maxwell [2]" w:date="2024-01-29T15:23:00Z">
        <w:r w:rsidR="00745F08">
          <w:rPr>
            <w:rFonts w:ascii="Times New Roman" w:eastAsia="Times New Roman" w:hAnsi="Times New Roman" w:cs="Times New Roman"/>
            <w:sz w:val="24"/>
            <w:szCs w:val="24"/>
          </w:rPr>
          <w:t>R</w:t>
        </w:r>
      </w:ins>
      <w:ins w:id="366" w:author="Nick Maxwell [2]" w:date="2024-01-29T15:08:00Z">
        <w:r>
          <w:rPr>
            <w:rFonts w:ascii="Times New Roman" w:eastAsia="Times New Roman" w:hAnsi="Times New Roman" w:cs="Times New Roman"/>
            <w:sz w:val="24"/>
            <w:szCs w:val="24"/>
          </w:rPr>
          <w:t>egarding our affordance measures, a strong correlation emerged between AFS and AFP (</w:t>
        </w:r>
        <w:r w:rsidRPr="00742D03">
          <w:rPr>
            <w:rFonts w:ascii="Times New Roman" w:eastAsia="Times New Roman" w:hAnsi="Times New Roman" w:cs="Times New Roman"/>
            <w:i/>
            <w:iCs/>
            <w:sz w:val="24"/>
            <w:szCs w:val="24"/>
            <w:rPrChange w:id="367" w:author="Nick Maxwell [2]" w:date="2024-01-29T15:09:00Z">
              <w:rPr>
                <w:rFonts w:ascii="Times New Roman" w:eastAsia="Times New Roman" w:hAnsi="Times New Roman" w:cs="Times New Roman"/>
                <w:sz w:val="24"/>
                <w:szCs w:val="24"/>
              </w:rPr>
            </w:rPrChange>
          </w:rPr>
          <w:t>r</w:t>
        </w:r>
      </w:ins>
      <w:ins w:id="368" w:author="Nick Maxwell [2]" w:date="2024-01-29T15:09:00Z">
        <w:r>
          <w:rPr>
            <w:rFonts w:ascii="Times New Roman" w:eastAsia="Times New Roman" w:hAnsi="Times New Roman" w:cs="Times New Roman"/>
            <w:sz w:val="24"/>
            <w:szCs w:val="24"/>
          </w:rPr>
          <w:t xml:space="preserve"> </w:t>
        </w:r>
      </w:ins>
      <w:r w:rsidR="00E04520" w:rsidRPr="003D600A">
        <w:rPr>
          <w:rFonts w:ascii="Times New Roman" w:eastAsia="Times New Roman" w:hAnsi="Times New Roman" w:cs="Times New Roman"/>
          <w:sz w:val="24"/>
          <w:szCs w:val="24"/>
        </w:rPr>
        <w:t xml:space="preserve">= .81;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 which </w:t>
      </w:r>
      <w:del w:id="369" w:author="Mark Huff" w:date="2024-01-26T17:41:00Z">
        <w:r w:rsidR="00E04520" w:rsidRPr="003D600A" w:rsidDel="00AC77FC">
          <w:rPr>
            <w:rFonts w:ascii="Times New Roman" w:eastAsia="Times New Roman" w:hAnsi="Times New Roman" w:cs="Times New Roman"/>
            <w:sz w:val="24"/>
            <w:szCs w:val="24"/>
          </w:rPr>
          <w:delText xml:space="preserve">suggested </w:delText>
        </w:r>
      </w:del>
      <w:ins w:id="370" w:author="Mark Huff" w:date="2024-01-26T17:41:00Z">
        <w:r w:rsidR="00AC77FC">
          <w:rPr>
            <w:rFonts w:ascii="Times New Roman" w:eastAsia="Times New Roman" w:hAnsi="Times New Roman" w:cs="Times New Roman"/>
            <w:sz w:val="24"/>
            <w:szCs w:val="24"/>
          </w:rPr>
          <w:t>indicated strong</w:t>
        </w:r>
        <w:r w:rsidR="00AC77FC" w:rsidRPr="003D600A">
          <w:rPr>
            <w:rFonts w:ascii="Times New Roman" w:eastAsia="Times New Roman" w:hAnsi="Times New Roman" w:cs="Times New Roman"/>
            <w:sz w:val="24"/>
            <w:szCs w:val="24"/>
          </w:rPr>
          <w:t xml:space="preserve"> </w:t>
        </w:r>
      </w:ins>
      <w:r w:rsidR="00E04520" w:rsidRPr="003D600A">
        <w:rPr>
          <w:rFonts w:ascii="Times New Roman" w:eastAsia="Times New Roman" w:hAnsi="Times New Roman" w:cs="Times New Roman"/>
          <w:sz w:val="24"/>
          <w:szCs w:val="24"/>
        </w:rPr>
        <w:t xml:space="preserve">convergent validity between both affordance </w:t>
      </w:r>
      <w:r w:rsidR="00E04520" w:rsidRPr="003D600A">
        <w:rPr>
          <w:rFonts w:ascii="Times New Roman" w:eastAsia="Times New Roman" w:hAnsi="Times New Roman" w:cs="Times New Roman"/>
          <w:sz w:val="24"/>
          <w:szCs w:val="24"/>
        </w:rPr>
        <w:lastRenderedPageBreak/>
        <w:t>measures. However, a medium negative correlation was detected between AFS and AFSS (</w:t>
      </w:r>
      <w:r w:rsidR="00E04520" w:rsidRPr="003D600A">
        <w:rPr>
          <w:rFonts w:ascii="Times New Roman" w:eastAsia="Times New Roman" w:hAnsi="Times New Roman" w:cs="Times New Roman"/>
          <w:i/>
          <w:sz w:val="24"/>
          <w:szCs w:val="24"/>
        </w:rPr>
        <w:t>r</w:t>
      </w:r>
      <w:r w:rsidR="00E04520" w:rsidRPr="003D600A">
        <w:rPr>
          <w:rFonts w:ascii="Times New Roman" w:eastAsia="Times New Roman" w:hAnsi="Times New Roman" w:cs="Times New Roman"/>
          <w:sz w:val="24"/>
          <w:szCs w:val="24"/>
        </w:rPr>
        <w:t xml:space="preserve"> = -.47,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 such that as set-size increased, the mean AFS of each cue decreased. </w:t>
      </w:r>
      <w:ins w:id="371" w:author="Alen Hajnal" w:date="2024-01-27T21:46:00Z">
        <w:r w:rsidR="008C4FED">
          <w:rPr>
            <w:rFonts w:ascii="Times New Roman" w:eastAsia="Times New Roman" w:hAnsi="Times New Roman" w:cs="Times New Roman"/>
            <w:sz w:val="24"/>
            <w:szCs w:val="24"/>
          </w:rPr>
          <w:t>B</w:t>
        </w:r>
      </w:ins>
      <w:del w:id="372" w:author="Alen Hajnal" w:date="2024-01-27T21:46:00Z">
        <w:r w:rsidR="00E04520" w:rsidRPr="003D600A" w:rsidDel="008C4FED">
          <w:rPr>
            <w:rFonts w:ascii="Times New Roman" w:eastAsia="Times New Roman" w:hAnsi="Times New Roman" w:cs="Times New Roman"/>
            <w:sz w:val="24"/>
            <w:szCs w:val="24"/>
          </w:rPr>
          <w:delText>However, b</w:delText>
        </w:r>
      </w:del>
      <w:r w:rsidR="00E04520" w:rsidRPr="003D600A">
        <w:rPr>
          <w:rFonts w:ascii="Times New Roman" w:eastAsia="Times New Roman" w:hAnsi="Times New Roman" w:cs="Times New Roman"/>
          <w:sz w:val="24"/>
          <w:szCs w:val="24"/>
        </w:rPr>
        <w:t xml:space="preserve">ecause our AFP measure controlled for this by assessing affordances at the participant level rather than </w:t>
      </w:r>
      <w:ins w:id="373" w:author="Nick Maxwell [2]" w:date="2024-01-29T16:22:00Z">
        <w:r w:rsidR="002307F2">
          <w:rPr>
            <w:rFonts w:ascii="Times New Roman" w:eastAsia="Times New Roman" w:hAnsi="Times New Roman" w:cs="Times New Roman"/>
            <w:sz w:val="24"/>
            <w:szCs w:val="24"/>
          </w:rPr>
          <w:t xml:space="preserve">the </w:t>
        </w:r>
      </w:ins>
      <w:r w:rsidR="00E04520" w:rsidRPr="003D600A">
        <w:rPr>
          <w:rFonts w:ascii="Times New Roman" w:eastAsia="Times New Roman" w:hAnsi="Times New Roman" w:cs="Times New Roman"/>
          <w:sz w:val="24"/>
          <w:szCs w:val="24"/>
        </w:rPr>
        <w:t>item-level, the magnitude of this relationship was greatly reduced when affordances were measured via AFP (</w:t>
      </w:r>
      <w:r w:rsidR="00E04520" w:rsidRPr="003D600A">
        <w:rPr>
          <w:rFonts w:ascii="Times New Roman" w:eastAsia="Times New Roman" w:hAnsi="Times New Roman" w:cs="Times New Roman"/>
          <w:i/>
          <w:sz w:val="24"/>
          <w:szCs w:val="24"/>
        </w:rPr>
        <w:t xml:space="preserve">r </w:t>
      </w:r>
      <w:r w:rsidR="00E04520" w:rsidRPr="003D600A">
        <w:rPr>
          <w:rFonts w:ascii="Times New Roman" w:eastAsia="Times New Roman" w:hAnsi="Times New Roman" w:cs="Times New Roman"/>
          <w:sz w:val="24"/>
          <w:szCs w:val="24"/>
        </w:rPr>
        <w:t xml:space="preserve">= -.09;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w:t>
      </w:r>
    </w:p>
    <w:p w14:paraId="0000003E"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to Semantic Word Norms</w:t>
      </w:r>
    </w:p>
    <w:p w14:paraId="0000003F" w14:textId="525CE5D0"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Finally, we assessed the relationship between AFS and AFP and two other similarity measures: FAS values taken from Nelson et al. (2004), which measure the probability of a word being generated for a given cue via free-association, and COS values derived from Buchanan et al., 2019, which provides a measure of semantic feature overlap between two concepts. We began by computing the percentage of cue-affordance pairs in our dataset which overlapped with each dataset. Because affordances reflect a separate dimension of meaning compared to cue-target association and semantic features, we reasoned that the overlap between datasets would be low, as participants in the present study were instructed to focus specifically on object interactions, rather than its constituent </w:t>
      </w:r>
      <w:del w:id="374" w:author="Mark Huff" w:date="2024-01-26T17:41:00Z">
        <w:r w:rsidDel="00482454">
          <w:rPr>
            <w:rFonts w:ascii="Times New Roman" w:eastAsia="Times New Roman" w:hAnsi="Times New Roman" w:cs="Times New Roman"/>
            <w:sz w:val="24"/>
            <w:szCs w:val="24"/>
          </w:rPr>
          <w:delText xml:space="preserve">parts </w:delText>
        </w:r>
      </w:del>
      <w:ins w:id="375" w:author="Mark Huff" w:date="2024-01-26T17:41:00Z">
        <w:r w:rsidR="00482454">
          <w:rPr>
            <w:rFonts w:ascii="Times New Roman" w:eastAsia="Times New Roman" w:hAnsi="Times New Roman" w:cs="Times New Roman"/>
            <w:sz w:val="24"/>
            <w:szCs w:val="24"/>
          </w:rPr>
          <w:t xml:space="preserve">features </w:t>
        </w:r>
      </w:ins>
      <w:r>
        <w:rPr>
          <w:rFonts w:ascii="Times New Roman" w:eastAsia="Times New Roman" w:hAnsi="Times New Roman" w:cs="Times New Roman"/>
          <w:sz w:val="24"/>
          <w:szCs w:val="24"/>
        </w:rPr>
        <w:t xml:space="preserve">or related concepts. Consistent with this notion, overlap between datasets was low, as less than 5% of cue-affordance pairs were available in the associative or semantic datasets (2.86% and 3.35%, respectively). Thus, the lack of overlap between the affordance dataset and existing semantic datasets provides further </w:t>
      </w:r>
      <w:del w:id="376" w:author="Alen Hajnal" w:date="2024-01-27T22:19:00Z">
        <w:r w:rsidDel="002E6AEA">
          <w:rPr>
            <w:rFonts w:ascii="Times New Roman" w:eastAsia="Times New Roman" w:hAnsi="Times New Roman" w:cs="Times New Roman"/>
            <w:sz w:val="24"/>
            <w:szCs w:val="24"/>
          </w:rPr>
          <w:delText xml:space="preserve">confidence </w:delText>
        </w:r>
      </w:del>
      <w:ins w:id="377" w:author="Alen Hajnal" w:date="2024-01-27T22:19:00Z">
        <w:r w:rsidR="002E6AEA">
          <w:rPr>
            <w:rFonts w:ascii="Times New Roman" w:eastAsia="Times New Roman" w:hAnsi="Times New Roman" w:cs="Times New Roman"/>
            <w:sz w:val="24"/>
            <w:szCs w:val="24"/>
          </w:rPr>
          <w:t xml:space="preserve">evidence </w:t>
        </w:r>
      </w:ins>
      <w:r>
        <w:rPr>
          <w:rFonts w:ascii="Times New Roman" w:eastAsia="Times New Roman" w:hAnsi="Times New Roman" w:cs="Times New Roman"/>
          <w:sz w:val="24"/>
          <w:szCs w:val="24"/>
        </w:rPr>
        <w:t>that our norm set was assessing meaning specifically in terms of object use.</w:t>
      </w:r>
    </w:p>
    <w:p w14:paraId="00000040" w14:textId="77777777" w:rsidR="00E0085D" w:rsidRPr="008C1EB9"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Finally, we assessed the correlations between our affordance measures and FAS and COS for pairs that were shared between each dataset (Tables 4 and 5). Prior to conducting these analyses, we computed subsets of the affordance dataset which only contained pairs that appeared in each dataset. As such, we identified 2702 cue-affordance pairs which were present in </w:t>
      </w:r>
      <w:r>
        <w:rPr>
          <w:rFonts w:ascii="Times New Roman" w:eastAsia="Times New Roman" w:hAnsi="Times New Roman" w:cs="Times New Roman"/>
          <w:sz w:val="24"/>
          <w:szCs w:val="24"/>
        </w:rPr>
        <w:lastRenderedPageBreak/>
        <w:t xml:space="preserve">the Nelson et al. free association norms and 3163 pairs which were present in the Buchanan et al. (2019a) semantic </w:t>
      </w:r>
      <w:r w:rsidRPr="008C1EB9">
        <w:rPr>
          <w:rFonts w:ascii="Times New Roman" w:eastAsia="Times New Roman" w:hAnsi="Times New Roman" w:cs="Times New Roman"/>
          <w:sz w:val="24"/>
          <w:szCs w:val="24"/>
        </w:rPr>
        <w:t>feature norms. Overall, weak correlations were detected between the two affordance measures and FAS (</w:t>
      </w:r>
      <w:proofErr w:type="spellStart"/>
      <w:r w:rsidRPr="008C1EB9">
        <w:rPr>
          <w:rFonts w:ascii="Times New Roman" w:eastAsia="Times New Roman" w:hAnsi="Times New Roman" w:cs="Times New Roman"/>
          <w:i/>
          <w:sz w:val="24"/>
          <w:szCs w:val="24"/>
        </w:rPr>
        <w:t>r</w:t>
      </w:r>
      <w:sdt>
        <w:sdtPr>
          <w:rPr>
            <w:rFonts w:ascii="Times New Roman" w:hAnsi="Times New Roman" w:cs="Times New Roman"/>
            <w:sz w:val="24"/>
            <w:szCs w:val="24"/>
          </w:rPr>
          <w:tag w:val="goog_rdk_10"/>
          <w:id w:val="1410736492"/>
        </w:sdtPr>
        <w:sdtContent>
          <w:r w:rsidRPr="008C1EB9">
            <w:rPr>
              <w:rFonts w:ascii="Times New Roman" w:eastAsia="Gungsuh" w:hAnsi="Times New Roman" w:cs="Times New Roman"/>
              <w:sz w:val="24"/>
              <w:szCs w:val="24"/>
              <w:rPrChange w:id="378" w:author="Mark Huff" w:date="2024-01-26T17:42:00Z">
                <w:rPr>
                  <w:rFonts w:ascii="Gungsuh" w:eastAsia="Gungsuh" w:hAnsi="Gungsuh" w:cs="Gungsuh"/>
                  <w:sz w:val="24"/>
                  <w:szCs w:val="24"/>
                </w:rPr>
              </w:rPrChange>
            </w:rPr>
            <w:t>s</w:t>
          </w:r>
          <w:proofErr w:type="spellEnd"/>
          <w:r w:rsidRPr="008C1EB9">
            <w:rPr>
              <w:rFonts w:ascii="Times New Roman" w:eastAsia="Gungsuh" w:hAnsi="Times New Roman" w:cs="Times New Roman"/>
              <w:sz w:val="24"/>
              <w:szCs w:val="24"/>
              <w:rPrChange w:id="379" w:author="Mark Huff" w:date="2024-01-26T17:42:00Z">
                <w:rPr>
                  <w:rFonts w:ascii="Gungsuh" w:eastAsia="Gungsuh" w:hAnsi="Gungsuh" w:cs="Gungsuh"/>
                  <w:sz w:val="24"/>
                  <w:szCs w:val="24"/>
                </w:rPr>
              </w:rPrChange>
            </w:rPr>
            <w:t xml:space="preserve"> ≤ .18; </w:t>
          </w:r>
        </w:sdtContent>
      </w:sdt>
      <w:proofErr w:type="spellStart"/>
      <w:r w:rsidRPr="008C1EB9">
        <w:rPr>
          <w:rFonts w:ascii="Times New Roman" w:eastAsia="Times New Roman" w:hAnsi="Times New Roman" w:cs="Times New Roman"/>
          <w:i/>
          <w:sz w:val="24"/>
          <w:szCs w:val="24"/>
        </w:rPr>
        <w:t>p</w:t>
      </w:r>
      <w:sdt>
        <w:sdtPr>
          <w:rPr>
            <w:rFonts w:ascii="Times New Roman" w:hAnsi="Times New Roman" w:cs="Times New Roman"/>
            <w:sz w:val="24"/>
            <w:szCs w:val="24"/>
          </w:rPr>
          <w:tag w:val="goog_rdk_11"/>
          <w:id w:val="1778068188"/>
        </w:sdtPr>
        <w:sdtContent>
          <w:r w:rsidRPr="008C1EB9">
            <w:rPr>
              <w:rFonts w:ascii="Times New Roman" w:eastAsia="Gungsuh" w:hAnsi="Times New Roman" w:cs="Times New Roman"/>
              <w:sz w:val="24"/>
              <w:szCs w:val="24"/>
              <w:rPrChange w:id="380" w:author="Mark Huff" w:date="2024-01-26T17:42:00Z">
                <w:rPr>
                  <w:rFonts w:ascii="Gungsuh" w:eastAsia="Gungsuh" w:hAnsi="Gungsuh" w:cs="Gungsuh"/>
                  <w:sz w:val="24"/>
                  <w:szCs w:val="24"/>
                </w:rPr>
              </w:rPrChange>
            </w:rPr>
            <w:t>s</w:t>
          </w:r>
          <w:proofErr w:type="spellEnd"/>
          <w:r w:rsidRPr="008C1EB9">
            <w:rPr>
              <w:rFonts w:ascii="Times New Roman" w:eastAsia="Gungsuh" w:hAnsi="Times New Roman" w:cs="Times New Roman"/>
              <w:sz w:val="24"/>
              <w:szCs w:val="24"/>
              <w:rPrChange w:id="381" w:author="Mark Huff" w:date="2024-01-26T17:42:00Z">
                <w:rPr>
                  <w:rFonts w:ascii="Gungsuh" w:eastAsia="Gungsuh" w:hAnsi="Gungsuh" w:cs="Gungsuh"/>
                  <w:sz w:val="24"/>
                  <w:szCs w:val="24"/>
                </w:rPr>
              </w:rPrChange>
            </w:rPr>
            <w:t xml:space="preserve"> ≤ .001) and COS (</w:t>
          </w:r>
          <w:proofErr w:type="spellStart"/>
        </w:sdtContent>
      </w:sdt>
      <w:r w:rsidRPr="008C1EB9">
        <w:rPr>
          <w:rFonts w:ascii="Times New Roman" w:eastAsia="Times New Roman" w:hAnsi="Times New Roman" w:cs="Times New Roman"/>
          <w:i/>
          <w:sz w:val="24"/>
          <w:szCs w:val="24"/>
        </w:rPr>
        <w:t>r</w:t>
      </w:r>
      <w:sdt>
        <w:sdtPr>
          <w:rPr>
            <w:rFonts w:ascii="Times New Roman" w:hAnsi="Times New Roman" w:cs="Times New Roman"/>
            <w:sz w:val="24"/>
            <w:szCs w:val="24"/>
          </w:rPr>
          <w:tag w:val="goog_rdk_12"/>
          <w:id w:val="-1818642605"/>
        </w:sdtPr>
        <w:sdtContent>
          <w:r w:rsidRPr="008C1EB9">
            <w:rPr>
              <w:rFonts w:ascii="Times New Roman" w:eastAsia="Gungsuh" w:hAnsi="Times New Roman" w:cs="Times New Roman"/>
              <w:sz w:val="24"/>
              <w:szCs w:val="24"/>
              <w:rPrChange w:id="382" w:author="Mark Huff" w:date="2024-01-26T17:42:00Z">
                <w:rPr>
                  <w:rFonts w:ascii="Gungsuh" w:eastAsia="Gungsuh" w:hAnsi="Gungsuh" w:cs="Gungsuh"/>
                  <w:sz w:val="24"/>
                  <w:szCs w:val="24"/>
                </w:rPr>
              </w:rPrChange>
            </w:rPr>
            <w:t>s</w:t>
          </w:r>
          <w:proofErr w:type="spellEnd"/>
          <w:r w:rsidRPr="008C1EB9">
            <w:rPr>
              <w:rFonts w:ascii="Times New Roman" w:eastAsia="Gungsuh" w:hAnsi="Times New Roman" w:cs="Times New Roman"/>
              <w:sz w:val="24"/>
              <w:szCs w:val="24"/>
              <w:rPrChange w:id="383" w:author="Mark Huff" w:date="2024-01-26T17:42:00Z">
                <w:rPr>
                  <w:rFonts w:ascii="Gungsuh" w:eastAsia="Gungsuh" w:hAnsi="Gungsuh" w:cs="Gungsuh"/>
                  <w:sz w:val="24"/>
                  <w:szCs w:val="24"/>
                </w:rPr>
              </w:rPrChange>
            </w:rPr>
            <w:t xml:space="preserve"> ≤ .11; </w:t>
          </w:r>
        </w:sdtContent>
      </w:sdt>
      <w:proofErr w:type="spellStart"/>
      <w:r w:rsidRPr="008C1EB9">
        <w:rPr>
          <w:rFonts w:ascii="Times New Roman" w:eastAsia="Times New Roman" w:hAnsi="Times New Roman" w:cs="Times New Roman"/>
          <w:i/>
          <w:sz w:val="24"/>
          <w:szCs w:val="24"/>
        </w:rPr>
        <w:t>p</w:t>
      </w:r>
      <w:sdt>
        <w:sdtPr>
          <w:rPr>
            <w:rFonts w:ascii="Times New Roman" w:hAnsi="Times New Roman" w:cs="Times New Roman"/>
            <w:sz w:val="24"/>
            <w:szCs w:val="24"/>
          </w:rPr>
          <w:tag w:val="goog_rdk_13"/>
          <w:id w:val="1090739729"/>
        </w:sdtPr>
        <w:sdtContent>
          <w:r w:rsidRPr="008C1EB9">
            <w:rPr>
              <w:rFonts w:ascii="Times New Roman" w:eastAsia="Gungsuh" w:hAnsi="Times New Roman" w:cs="Times New Roman"/>
              <w:sz w:val="24"/>
              <w:szCs w:val="24"/>
              <w:rPrChange w:id="384" w:author="Mark Huff" w:date="2024-01-26T17:42:00Z">
                <w:rPr>
                  <w:rFonts w:ascii="Gungsuh" w:eastAsia="Gungsuh" w:hAnsi="Gungsuh" w:cs="Gungsuh"/>
                  <w:sz w:val="24"/>
                  <w:szCs w:val="24"/>
                </w:rPr>
              </w:rPrChange>
            </w:rPr>
            <w:t>s</w:t>
          </w:r>
          <w:proofErr w:type="spellEnd"/>
          <w:r w:rsidRPr="008C1EB9">
            <w:rPr>
              <w:rFonts w:ascii="Times New Roman" w:eastAsia="Gungsuh" w:hAnsi="Times New Roman" w:cs="Times New Roman"/>
              <w:sz w:val="24"/>
              <w:szCs w:val="24"/>
              <w:rPrChange w:id="385" w:author="Mark Huff" w:date="2024-01-26T17:42:00Z">
                <w:rPr>
                  <w:rFonts w:ascii="Gungsuh" w:eastAsia="Gungsuh" w:hAnsi="Gungsuh" w:cs="Gungsuh"/>
                  <w:sz w:val="24"/>
                  <w:szCs w:val="24"/>
                </w:rPr>
              </w:rPrChange>
            </w:rPr>
            <w:t xml:space="preserve"> ≤ .001), further suggesting that our affordance norms provide a distinct measure of meaning versus associative and semantic measures.</w:t>
          </w:r>
        </w:sdtContent>
      </w:sdt>
    </w:p>
    <w:p w14:paraId="00000041"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Discussion</w:t>
      </w:r>
    </w:p>
    <w:p w14:paraId="00000042" w14:textId="7777777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 study sought to expand upon existing measures of word meaning by generating a set of affordance norms for highly concrete nouns. Unlike existing semantic word norms, which operationalize meaning in terms of shared features or free associations, affordances describe meaning in terms of objects’ actionable properties (Gibson, 1977). Thus, affordances describe complex actor-object interactions, which are less likely to be captured by semantic feature production or free association tasks. To generate these norms, we presented participants with a series of object words and had participants complete an open-ended response task in which they listed the various ways in which each object could be used. In doing so, we were able to capture a variety of affordance information for each object, including common/uncommon affordances (represented by AFS and AFP) and set-sizes for each object (AFSS). Finally, we developed an interactive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provides easy access to the final dataset and contains several options for exploring these norms.</w:t>
      </w:r>
    </w:p>
    <w:p w14:paraId="00000043" w14:textId="6E19567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test the validity of our affordance norm set, we began by comparing our three affordance measures with several lexical/semantic variables, including BOI, concreteness, SUBTLEX frequency, and </w:t>
      </w:r>
      <w:proofErr w:type="spellStart"/>
      <w:r>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Because BOI ratings capture information regarding an object’s perceived interactivity, we anticipated that affordance measures would correlate with BOI. However, </w:t>
      </w:r>
      <w:ins w:id="386" w:author="Mark Huff" w:date="2024-01-26T17:42:00Z">
        <w:r w:rsidR="008C1EB9">
          <w:rPr>
            <w:rFonts w:ascii="Times New Roman" w:eastAsia="Times New Roman" w:hAnsi="Times New Roman" w:cs="Times New Roman"/>
            <w:sz w:val="24"/>
            <w:szCs w:val="24"/>
          </w:rPr>
          <w:t xml:space="preserve">only </w:t>
        </w:r>
      </w:ins>
      <w:r>
        <w:rPr>
          <w:rFonts w:ascii="Times New Roman" w:eastAsia="Times New Roman" w:hAnsi="Times New Roman" w:cs="Times New Roman"/>
          <w:sz w:val="24"/>
          <w:szCs w:val="24"/>
        </w:rPr>
        <w:t xml:space="preserve">weak correlations emerged between BOI and affordances, suggesting that each </w:t>
      </w:r>
      <w:r>
        <w:rPr>
          <w:rFonts w:ascii="Times New Roman" w:eastAsia="Times New Roman" w:hAnsi="Times New Roman" w:cs="Times New Roman"/>
          <w:sz w:val="24"/>
          <w:szCs w:val="24"/>
        </w:rPr>
        <w:lastRenderedPageBreak/>
        <w:t>measure likely assesses separate constructs</w:t>
      </w:r>
      <w:commentRangeStart w:id="387"/>
      <w:commentRangeStart w:id="388"/>
      <w:r>
        <w:rPr>
          <w:rFonts w:ascii="Times New Roman" w:eastAsia="Times New Roman" w:hAnsi="Times New Roman" w:cs="Times New Roman"/>
          <w:sz w:val="24"/>
          <w:szCs w:val="24"/>
        </w:rPr>
        <w:t xml:space="preserve">. Additionally, </w:t>
      </w:r>
      <w:ins w:id="389" w:author="Nick Maxwell [2]" w:date="2024-01-28T15:54:00Z">
        <w:r w:rsidR="00405479">
          <w:rPr>
            <w:rFonts w:ascii="Times New Roman" w:eastAsia="Times New Roman" w:hAnsi="Times New Roman" w:cs="Times New Roman"/>
            <w:sz w:val="24"/>
            <w:szCs w:val="24"/>
          </w:rPr>
          <w:t xml:space="preserve">all </w:t>
        </w:r>
      </w:ins>
      <w:r>
        <w:rPr>
          <w:rFonts w:ascii="Times New Roman" w:eastAsia="Times New Roman" w:hAnsi="Times New Roman" w:cs="Times New Roman"/>
          <w:sz w:val="24"/>
          <w:szCs w:val="24"/>
        </w:rPr>
        <w:t>affordance measures were weakly correlated with concreteness</w:t>
      </w:r>
      <w:commentRangeEnd w:id="387"/>
      <w:r w:rsidR="008C1EB9">
        <w:rPr>
          <w:rStyle w:val="CommentReference"/>
        </w:rPr>
        <w:commentReference w:id="387"/>
      </w:r>
      <w:commentRangeEnd w:id="388"/>
      <w:r w:rsidR="009D3C26">
        <w:rPr>
          <w:rStyle w:val="CommentReference"/>
        </w:rPr>
        <w:commentReference w:id="388"/>
      </w:r>
      <w:ins w:id="390" w:author="Nick Maxwell [2]" w:date="2024-01-28T17:10:00Z">
        <w:r w:rsidR="002C2A4A">
          <w:rPr>
            <w:rFonts w:ascii="Times New Roman" w:eastAsia="Times New Roman" w:hAnsi="Times New Roman" w:cs="Times New Roman"/>
            <w:sz w:val="24"/>
            <w:szCs w:val="24"/>
          </w:rPr>
          <w:t>, though we note that given the restricted range of this value (i.e., all cues were high concrete nou</w:t>
        </w:r>
      </w:ins>
      <w:ins w:id="391" w:author="Nick Maxwell [2]" w:date="2024-01-28T17:11:00Z">
        <w:r w:rsidR="002C2A4A">
          <w:rPr>
            <w:rFonts w:ascii="Times New Roman" w:eastAsia="Times New Roman" w:hAnsi="Times New Roman" w:cs="Times New Roman"/>
            <w:sz w:val="24"/>
            <w:szCs w:val="24"/>
          </w:rPr>
          <w:t>ns), caution is needed when interpreting affordance-concreteness relations.</w:t>
        </w:r>
      </w:ins>
      <w:del w:id="392" w:author="Nick Maxwell [2]" w:date="2024-01-28T17:10:00Z">
        <w:r w:rsidDel="002C2A4A">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Separately, </w:t>
      </w:r>
      <w:del w:id="393" w:author="Nick Maxwell [2]" w:date="2024-01-28T16:03:00Z">
        <w:r w:rsidDel="00405479">
          <w:rPr>
            <w:rFonts w:ascii="Times New Roman" w:eastAsia="Times New Roman" w:hAnsi="Times New Roman" w:cs="Times New Roman"/>
            <w:sz w:val="24"/>
            <w:szCs w:val="24"/>
          </w:rPr>
          <w:delText xml:space="preserve">a </w:delText>
        </w:r>
      </w:del>
      <w:r>
        <w:rPr>
          <w:rFonts w:ascii="Times New Roman" w:eastAsia="Times New Roman" w:hAnsi="Times New Roman" w:cs="Times New Roman"/>
          <w:sz w:val="24"/>
          <w:szCs w:val="24"/>
        </w:rPr>
        <w:t>weak</w:t>
      </w:r>
      <w:ins w:id="394" w:author="Nick Maxwell [2]" w:date="2024-01-28T16:06:00Z">
        <w:r w:rsidR="001454F0">
          <w:rPr>
            <w:rFonts w:ascii="Times New Roman" w:eastAsia="Times New Roman" w:hAnsi="Times New Roman" w:cs="Times New Roman"/>
            <w:sz w:val="24"/>
            <w:szCs w:val="24"/>
          </w:rPr>
          <w:t xml:space="preserve"> a positive</w:t>
        </w:r>
      </w:ins>
      <w:r>
        <w:rPr>
          <w:rFonts w:ascii="Times New Roman" w:eastAsia="Times New Roman" w:hAnsi="Times New Roman" w:cs="Times New Roman"/>
          <w:sz w:val="24"/>
          <w:szCs w:val="24"/>
        </w:rPr>
        <w:t xml:space="preserve"> correlation</w:t>
      </w:r>
      <w:ins w:id="395" w:author="Nick Maxwell [2]" w:date="2024-01-28T16:06:00Z">
        <w:r w:rsidR="001454F0">
          <w:rPr>
            <w:rFonts w:ascii="Times New Roman" w:eastAsia="Times New Roman" w:hAnsi="Times New Roman" w:cs="Times New Roman"/>
            <w:sz w:val="24"/>
            <w:szCs w:val="24"/>
          </w:rPr>
          <w:t xml:space="preserve"> was</w:t>
        </w:r>
      </w:ins>
      <w:del w:id="396" w:author="Nick Maxwell [2]" w:date="2024-01-28T16:06:00Z">
        <w:r w:rsidDel="001454F0">
          <w:rPr>
            <w:rFonts w:ascii="Times New Roman" w:eastAsia="Times New Roman" w:hAnsi="Times New Roman" w:cs="Times New Roman"/>
            <w:sz w:val="24"/>
            <w:szCs w:val="24"/>
          </w:rPr>
          <w:delText xml:space="preserve"> w</w:delText>
        </w:r>
      </w:del>
      <w:del w:id="397" w:author="Nick Maxwell [2]" w:date="2024-01-28T16:03:00Z">
        <w:r w:rsidDel="00405479">
          <w:rPr>
            <w:rFonts w:ascii="Times New Roman" w:eastAsia="Times New Roman" w:hAnsi="Times New Roman" w:cs="Times New Roman"/>
            <w:sz w:val="24"/>
            <w:szCs w:val="24"/>
          </w:rPr>
          <w:delText>as</w:delText>
        </w:r>
      </w:del>
      <w:r>
        <w:rPr>
          <w:rFonts w:ascii="Times New Roman" w:eastAsia="Times New Roman" w:hAnsi="Times New Roman" w:cs="Times New Roman"/>
          <w:sz w:val="24"/>
          <w:szCs w:val="24"/>
        </w:rPr>
        <w:t xml:space="preserve"> detected between AFS and SUBTLEX</w:t>
      </w:r>
      <w:ins w:id="398" w:author="Nick Maxwell [2]" w:date="2024-01-28T16:03:00Z">
        <w:r w:rsidR="00405479">
          <w:rPr>
            <w:rFonts w:ascii="Times New Roman" w:eastAsia="Times New Roman" w:hAnsi="Times New Roman" w:cs="Times New Roman"/>
            <w:sz w:val="24"/>
            <w:szCs w:val="24"/>
          </w:rPr>
          <w:t xml:space="preserve"> </w:t>
        </w:r>
      </w:ins>
      <w:ins w:id="399" w:author="Nick Maxwell [2]" w:date="2024-01-28T16:06:00Z">
        <w:r w:rsidR="001454F0">
          <w:rPr>
            <w:rFonts w:ascii="Times New Roman" w:eastAsia="Times New Roman" w:hAnsi="Times New Roman" w:cs="Times New Roman"/>
            <w:sz w:val="24"/>
            <w:szCs w:val="24"/>
          </w:rPr>
          <w:t xml:space="preserve">while a weak negative correlation emerged </w:t>
        </w:r>
      </w:ins>
      <w:ins w:id="400" w:author="Nick Maxwell [2]" w:date="2024-01-28T16:04:00Z">
        <w:r w:rsidR="00405479">
          <w:rPr>
            <w:rFonts w:ascii="Times New Roman" w:eastAsia="Times New Roman" w:hAnsi="Times New Roman" w:cs="Times New Roman"/>
            <w:sz w:val="24"/>
            <w:szCs w:val="24"/>
          </w:rPr>
          <w:t xml:space="preserve">between </w:t>
        </w:r>
      </w:ins>
      <w:ins w:id="401" w:author="Nick Maxwell [2]" w:date="2024-01-28T16:03:00Z">
        <w:r w:rsidR="00405479">
          <w:rPr>
            <w:rFonts w:ascii="Times New Roman" w:eastAsia="Times New Roman" w:hAnsi="Times New Roman" w:cs="Times New Roman"/>
            <w:sz w:val="24"/>
            <w:szCs w:val="24"/>
          </w:rPr>
          <w:t xml:space="preserve">AFSS and </w:t>
        </w:r>
        <w:proofErr w:type="spellStart"/>
        <w:r w:rsidR="00405479">
          <w:rPr>
            <w:rFonts w:ascii="Times New Roman" w:eastAsia="Times New Roman" w:hAnsi="Times New Roman" w:cs="Times New Roman"/>
            <w:sz w:val="24"/>
            <w:szCs w:val="24"/>
          </w:rPr>
          <w:t>AoA</w:t>
        </w:r>
      </w:ins>
      <w:proofErr w:type="spellEnd"/>
      <w:ins w:id="402" w:author="Nick Maxwell [2]" w:date="2024-01-28T16:04:00Z">
        <w:r w:rsidR="00405479">
          <w:rPr>
            <w:rFonts w:ascii="Times New Roman" w:eastAsia="Times New Roman" w:hAnsi="Times New Roman" w:cs="Times New Roman"/>
            <w:sz w:val="24"/>
            <w:szCs w:val="24"/>
          </w:rPr>
          <w:t>. The presence of these</w:t>
        </w:r>
      </w:ins>
      <w:ins w:id="403" w:author="Nick Maxwell [2]" w:date="2024-01-28T16:03:00Z">
        <w:r w:rsidR="00405479">
          <w:rPr>
            <w:rFonts w:ascii="Times New Roman" w:eastAsia="Times New Roman" w:hAnsi="Times New Roman" w:cs="Times New Roman"/>
            <w:sz w:val="24"/>
            <w:szCs w:val="24"/>
          </w:rPr>
          <w:t xml:space="preserve"> correlations</w:t>
        </w:r>
      </w:ins>
      <w:del w:id="404" w:author="Nick Maxwell [2]" w:date="2024-01-28T16:03:00Z">
        <w:r w:rsidDel="00405479">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suggest</w:t>
      </w:r>
      <w:ins w:id="405" w:author="Nick Maxwell [2]" w:date="2024-01-28T16:04:00Z">
        <w:r w:rsidR="00405479">
          <w:rPr>
            <w:rFonts w:ascii="Times New Roman" w:eastAsia="Times New Roman" w:hAnsi="Times New Roman" w:cs="Times New Roman"/>
            <w:sz w:val="24"/>
            <w:szCs w:val="24"/>
          </w:rPr>
          <w:t>s</w:t>
        </w:r>
      </w:ins>
      <w:del w:id="406" w:author="Nick Maxwell [2]" w:date="2024-01-28T16:03:00Z">
        <w:r w:rsidDel="00405479">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w:t>
      </w:r>
      <w:ins w:id="407" w:author="Nick Maxwell [2]" w:date="2024-01-28T16:07:00Z">
        <w:r w:rsidR="001454F0">
          <w:rPr>
            <w:rFonts w:ascii="Times New Roman" w:eastAsia="Times New Roman" w:hAnsi="Times New Roman" w:cs="Times New Roman"/>
            <w:sz w:val="24"/>
            <w:szCs w:val="24"/>
          </w:rPr>
          <w:t xml:space="preserve">two important insights. First, </w:t>
        </w:r>
      </w:ins>
      <w:del w:id="408" w:author="Nick Maxwell [2]" w:date="2024-01-28T16:07:00Z">
        <w:r w:rsidDel="001454F0">
          <w:rPr>
            <w:rFonts w:ascii="Times New Roman" w:eastAsia="Times New Roman" w:hAnsi="Times New Roman" w:cs="Times New Roman"/>
            <w:sz w:val="24"/>
            <w:szCs w:val="24"/>
          </w:rPr>
          <w:delText xml:space="preserve">that as </w:delText>
        </w:r>
      </w:del>
      <w:del w:id="409" w:author="Nick Maxwell [2]" w:date="2024-01-28T16:04:00Z">
        <w:r w:rsidDel="001454F0">
          <w:rPr>
            <w:rFonts w:ascii="Times New Roman" w:eastAsia="Times New Roman" w:hAnsi="Times New Roman" w:cs="Times New Roman"/>
            <w:sz w:val="24"/>
            <w:szCs w:val="24"/>
          </w:rPr>
          <w:delText>words</w:delText>
        </w:r>
      </w:del>
      <w:del w:id="410" w:author="Nick Maxwell [2]" w:date="2024-01-28T16:07:00Z">
        <w:r w:rsidDel="001454F0">
          <w:rPr>
            <w:rFonts w:ascii="Times New Roman" w:eastAsia="Times New Roman" w:hAnsi="Times New Roman" w:cs="Times New Roman"/>
            <w:sz w:val="24"/>
            <w:szCs w:val="24"/>
          </w:rPr>
          <w:delText xml:space="preserve"> become more frequent</w:delText>
        </w:r>
      </w:del>
      <w:ins w:id="411" w:author="Nick Maxwell [2]" w:date="2024-01-28T16:08:00Z">
        <w:r w:rsidR="001454F0">
          <w:rPr>
            <w:rFonts w:ascii="Times New Roman" w:eastAsia="Times New Roman" w:hAnsi="Times New Roman" w:cs="Times New Roman"/>
            <w:sz w:val="24"/>
            <w:szCs w:val="24"/>
          </w:rPr>
          <w:t>higher frequency cue</w:t>
        </w:r>
      </w:ins>
      <w:ins w:id="412" w:author="Nick Maxwell [2]" w:date="2024-01-28T16:10:00Z">
        <w:r w:rsidR="001454F0">
          <w:rPr>
            <w:rFonts w:ascii="Times New Roman" w:eastAsia="Times New Roman" w:hAnsi="Times New Roman" w:cs="Times New Roman"/>
            <w:sz w:val="24"/>
            <w:szCs w:val="24"/>
          </w:rPr>
          <w:t xml:space="preserve">s </w:t>
        </w:r>
      </w:ins>
      <w:ins w:id="413" w:author="Nick Maxwell [2]" w:date="2024-01-28T16:08:00Z">
        <w:r w:rsidR="001454F0">
          <w:rPr>
            <w:rFonts w:ascii="Times New Roman" w:eastAsia="Times New Roman" w:hAnsi="Times New Roman" w:cs="Times New Roman"/>
            <w:sz w:val="24"/>
            <w:szCs w:val="24"/>
          </w:rPr>
          <w:t>generally lend themselves to a greater number of uses, likely because high frequency nouns often</w:t>
        </w:r>
      </w:ins>
      <w:ins w:id="414" w:author="Nick Maxwell [2]" w:date="2024-01-28T16:09:00Z">
        <w:r w:rsidR="001454F0">
          <w:rPr>
            <w:rFonts w:ascii="Times New Roman" w:eastAsia="Times New Roman" w:hAnsi="Times New Roman" w:cs="Times New Roman"/>
            <w:sz w:val="24"/>
            <w:szCs w:val="24"/>
          </w:rPr>
          <w:t xml:space="preserve"> provide more general depictions of objects</w:t>
        </w:r>
      </w:ins>
      <w:ins w:id="415" w:author="Nick Maxwell [2]" w:date="2024-01-28T16:10:00Z">
        <w:r w:rsidR="001454F0">
          <w:rPr>
            <w:rFonts w:ascii="Times New Roman" w:eastAsia="Times New Roman" w:hAnsi="Times New Roman" w:cs="Times New Roman"/>
            <w:sz w:val="24"/>
            <w:szCs w:val="24"/>
          </w:rPr>
          <w:t xml:space="preserve">, rather than </w:t>
        </w:r>
      </w:ins>
      <w:ins w:id="416" w:author="Nick Maxwell [2]" w:date="2024-01-28T16:11:00Z">
        <w:r w:rsidR="001454F0">
          <w:rPr>
            <w:rFonts w:ascii="Times New Roman" w:eastAsia="Times New Roman" w:hAnsi="Times New Roman" w:cs="Times New Roman"/>
            <w:sz w:val="24"/>
            <w:szCs w:val="24"/>
          </w:rPr>
          <w:t>being highly specific</w:t>
        </w:r>
      </w:ins>
      <w:ins w:id="417" w:author="Nick Maxwell [2]" w:date="2024-01-28T16:09:00Z">
        <w:r w:rsidR="001454F0">
          <w:rPr>
            <w:rFonts w:ascii="Times New Roman" w:eastAsia="Times New Roman" w:hAnsi="Times New Roman" w:cs="Times New Roman"/>
            <w:sz w:val="24"/>
            <w:szCs w:val="24"/>
          </w:rPr>
          <w:t xml:space="preserve">. </w:t>
        </w:r>
      </w:ins>
      <w:del w:id="418" w:author="Nick Maxwell [2]" w:date="2024-01-28T16:09:00Z">
        <w:r w:rsidDel="001454F0">
          <w:rPr>
            <w:rFonts w:ascii="Times New Roman" w:eastAsia="Times New Roman" w:hAnsi="Times New Roman" w:cs="Times New Roman"/>
            <w:sz w:val="24"/>
            <w:szCs w:val="24"/>
          </w:rPr>
          <w:delText xml:space="preserve">, their set of respective uses increases. </w:delText>
        </w:r>
      </w:del>
      <w:ins w:id="419" w:author="Nick Maxwell [2]" w:date="2024-01-28T16:09:00Z">
        <w:r w:rsidR="001454F0">
          <w:rPr>
            <w:rFonts w:ascii="Times New Roman" w:eastAsia="Times New Roman" w:hAnsi="Times New Roman" w:cs="Times New Roman"/>
            <w:sz w:val="24"/>
            <w:szCs w:val="24"/>
          </w:rPr>
          <w:t>Second</w:t>
        </w:r>
      </w:ins>
      <w:ins w:id="420" w:author="Nick Maxwell [2]" w:date="2024-01-28T16:04:00Z">
        <w:r w:rsidR="001454F0">
          <w:rPr>
            <w:rFonts w:ascii="Times New Roman" w:eastAsia="Times New Roman" w:hAnsi="Times New Roman" w:cs="Times New Roman"/>
            <w:sz w:val="24"/>
            <w:szCs w:val="24"/>
          </w:rPr>
          <w:t>,</w:t>
        </w:r>
      </w:ins>
      <w:ins w:id="421" w:author="Nick Maxwell [2]" w:date="2024-01-28T16:05:00Z">
        <w:r w:rsidR="001454F0">
          <w:rPr>
            <w:rFonts w:ascii="Times New Roman" w:eastAsia="Times New Roman" w:hAnsi="Times New Roman" w:cs="Times New Roman"/>
            <w:sz w:val="24"/>
            <w:szCs w:val="24"/>
          </w:rPr>
          <w:t xml:space="preserve"> </w:t>
        </w:r>
      </w:ins>
      <w:ins w:id="422" w:author="Nick Maxwell [2]" w:date="2024-01-28T16:11:00Z">
        <w:r w:rsidR="001454F0">
          <w:rPr>
            <w:rFonts w:ascii="Times New Roman" w:eastAsia="Times New Roman" w:hAnsi="Times New Roman" w:cs="Times New Roman"/>
            <w:sz w:val="24"/>
            <w:szCs w:val="24"/>
          </w:rPr>
          <w:t xml:space="preserve">cue objects </w:t>
        </w:r>
      </w:ins>
      <w:ins w:id="423" w:author="Nick Maxwell [2]" w:date="2024-01-28T16:09:00Z">
        <w:r w:rsidR="001454F0">
          <w:rPr>
            <w:rFonts w:ascii="Times New Roman" w:eastAsia="Times New Roman" w:hAnsi="Times New Roman" w:cs="Times New Roman"/>
            <w:sz w:val="24"/>
            <w:szCs w:val="24"/>
          </w:rPr>
          <w:t xml:space="preserve"> acquired </w:t>
        </w:r>
      </w:ins>
      <w:ins w:id="424" w:author="Nick Maxwell [2]" w:date="2024-01-28T16:11:00Z">
        <w:r w:rsidR="001454F0">
          <w:rPr>
            <w:rFonts w:ascii="Times New Roman" w:eastAsia="Times New Roman" w:hAnsi="Times New Roman" w:cs="Times New Roman"/>
            <w:sz w:val="24"/>
            <w:szCs w:val="24"/>
          </w:rPr>
          <w:t>later in life are likely to have more limited use sets</w:t>
        </w:r>
      </w:ins>
      <w:ins w:id="425" w:author="Nick Maxwell [2]" w:date="2024-01-28T16:12:00Z">
        <w:r w:rsidR="001454F0">
          <w:rPr>
            <w:rFonts w:ascii="Times New Roman" w:eastAsia="Times New Roman" w:hAnsi="Times New Roman" w:cs="Times New Roman"/>
            <w:sz w:val="24"/>
            <w:szCs w:val="24"/>
          </w:rPr>
          <w:t>, as these items tend to be less frequent and more specific.</w:t>
        </w:r>
      </w:ins>
      <w:ins w:id="426" w:author="Nick Maxwell [2]" w:date="2024-01-28T16:13:00Z">
        <w:r w:rsidR="001454F0">
          <w:rPr>
            <w:rFonts w:ascii="Times New Roman" w:eastAsia="Times New Roman" w:hAnsi="Times New Roman" w:cs="Times New Roman"/>
            <w:sz w:val="24"/>
            <w:szCs w:val="24"/>
          </w:rPr>
          <w:t xml:space="preserve"> </w:t>
        </w:r>
      </w:ins>
      <w:ins w:id="427" w:author="Nick Maxwell [2]" w:date="2024-01-28T16:12:00Z">
        <w:r w:rsidR="001454F0">
          <w:rPr>
            <w:rFonts w:ascii="Times New Roman" w:eastAsia="Times New Roman" w:hAnsi="Times New Roman" w:cs="Times New Roman"/>
            <w:sz w:val="24"/>
            <w:szCs w:val="24"/>
          </w:rPr>
          <w:t xml:space="preserve">Additionally, our finding that frequency correlates with AFS </w:t>
        </w:r>
      </w:ins>
      <w:del w:id="428" w:author="Nick Maxwell [2]" w:date="2024-01-28T16:12:00Z">
        <w:r w:rsidDel="001454F0">
          <w:rPr>
            <w:rFonts w:ascii="Times New Roman" w:eastAsia="Times New Roman" w:hAnsi="Times New Roman" w:cs="Times New Roman"/>
            <w:sz w:val="24"/>
            <w:szCs w:val="24"/>
          </w:rPr>
          <w:delText xml:space="preserve">This finding </w:delText>
        </w:r>
      </w:del>
      <w:r>
        <w:rPr>
          <w:rFonts w:ascii="Times New Roman" w:eastAsia="Times New Roman" w:hAnsi="Times New Roman" w:cs="Times New Roman"/>
          <w:sz w:val="24"/>
          <w:szCs w:val="24"/>
        </w:rPr>
        <w:t>is consistent with</w:t>
      </w:r>
      <w:ins w:id="429" w:author="Nick Maxwell [2]" w:date="2024-01-28T16:14:00Z">
        <w:r w:rsidR="001454F0">
          <w:rPr>
            <w:rFonts w:ascii="Times New Roman" w:eastAsia="Times New Roman" w:hAnsi="Times New Roman" w:cs="Times New Roman"/>
            <w:sz w:val="24"/>
            <w:szCs w:val="24"/>
          </w:rPr>
          <w:t xml:space="preserve"> a</w:t>
        </w:r>
      </w:ins>
      <w:r>
        <w:rPr>
          <w:rFonts w:ascii="Times New Roman" w:eastAsia="Times New Roman" w:hAnsi="Times New Roman" w:cs="Times New Roman"/>
          <w:sz w:val="24"/>
          <w:szCs w:val="24"/>
        </w:rPr>
        <w:t xml:space="preserve"> behavioral ecology</w:t>
      </w:r>
      <w:ins w:id="430" w:author="Nick Maxwell [2]" w:date="2024-01-28T16:14:00Z">
        <w:r w:rsidR="001454F0">
          <w:rPr>
            <w:rFonts w:ascii="Times New Roman" w:eastAsia="Times New Roman" w:hAnsi="Times New Roman" w:cs="Times New Roman"/>
            <w:sz w:val="24"/>
            <w:szCs w:val="24"/>
          </w:rPr>
          <w:t xml:space="preserve"> account of affordances</w:t>
        </w:r>
      </w:ins>
      <w:r>
        <w:rPr>
          <w:rFonts w:ascii="Times New Roman" w:eastAsia="Times New Roman" w:hAnsi="Times New Roman" w:cs="Times New Roman"/>
          <w:sz w:val="24"/>
          <w:szCs w:val="24"/>
        </w:rPr>
        <w:t xml:space="preserve">, as objects which occur more frequently in one’s environment are more likely to lend themselves to </w:t>
      </w:r>
      <w:commentRangeStart w:id="431"/>
      <w:r>
        <w:rPr>
          <w:rFonts w:ascii="Times New Roman" w:eastAsia="Times New Roman" w:hAnsi="Times New Roman" w:cs="Times New Roman"/>
          <w:sz w:val="24"/>
          <w:szCs w:val="24"/>
        </w:rPr>
        <w:t xml:space="preserve">multiple uses. </w:t>
      </w:r>
      <w:commentRangeEnd w:id="431"/>
      <w:r w:rsidR="008162B7">
        <w:rPr>
          <w:rStyle w:val="CommentReference"/>
        </w:rPr>
        <w:commentReference w:id="431"/>
      </w:r>
      <w:ins w:id="432" w:author="Nick Maxwell [2]" w:date="2024-01-29T15:25:00Z">
        <w:r w:rsidR="00DD7DEE">
          <w:rPr>
            <w:rFonts w:ascii="Times New Roman" w:eastAsia="Times New Roman" w:hAnsi="Times New Roman" w:cs="Times New Roman"/>
            <w:sz w:val="24"/>
            <w:szCs w:val="24"/>
          </w:rPr>
          <w:t xml:space="preserve">Finally, </w:t>
        </w:r>
      </w:ins>
      <w:ins w:id="433" w:author="Nick Maxwell [2]" w:date="2024-01-29T16:26:00Z">
        <w:r w:rsidR="002307F2">
          <w:rPr>
            <w:rFonts w:ascii="Times New Roman" w:eastAsia="Times New Roman" w:hAnsi="Times New Roman" w:cs="Times New Roman"/>
            <w:sz w:val="24"/>
            <w:szCs w:val="24"/>
          </w:rPr>
          <w:t xml:space="preserve">our finding that QSS is positively related to affordance set size but negatively related to AFS is consistent with our prediction that as affordances with larger overall set-sizes would </w:t>
        </w:r>
      </w:ins>
      <w:ins w:id="434" w:author="Nick Maxwell [2]" w:date="2024-01-29T16:27:00Z">
        <w:r w:rsidR="002307F2">
          <w:rPr>
            <w:rFonts w:ascii="Times New Roman" w:eastAsia="Times New Roman" w:hAnsi="Times New Roman" w:cs="Times New Roman"/>
            <w:sz w:val="24"/>
            <w:szCs w:val="24"/>
          </w:rPr>
          <w:t>have weaker overall cue-affordance relations.</w:t>
        </w:r>
      </w:ins>
      <w:del w:id="435" w:author="Nick Maxwell [2]" w:date="2024-01-28T13:44:00Z">
        <w:r w:rsidDel="00855E55">
          <w:rPr>
            <w:rFonts w:ascii="Times New Roman" w:eastAsia="Times New Roman" w:hAnsi="Times New Roman" w:cs="Times New Roman"/>
            <w:sz w:val="24"/>
            <w:szCs w:val="24"/>
          </w:rPr>
          <w:delText>Finally</w:delText>
        </w:r>
      </w:del>
      <w:del w:id="436" w:author="Nick Maxwell [2]" w:date="2024-01-28T16:14:00Z">
        <w:r w:rsidDel="001454F0">
          <w:rPr>
            <w:rFonts w:ascii="Times New Roman" w:eastAsia="Times New Roman" w:hAnsi="Times New Roman" w:cs="Times New Roman"/>
            <w:sz w:val="24"/>
            <w:szCs w:val="24"/>
          </w:rPr>
          <w:delText xml:space="preserve">, a weak correlation between AFSS and AoA </w:delText>
        </w:r>
      </w:del>
      <w:del w:id="437" w:author="Nick Maxwell [2]" w:date="2024-01-28T15:59:00Z">
        <w:r w:rsidDel="00405479">
          <w:rPr>
            <w:rFonts w:ascii="Times New Roman" w:eastAsia="Times New Roman" w:hAnsi="Times New Roman" w:cs="Times New Roman"/>
            <w:sz w:val="24"/>
            <w:szCs w:val="24"/>
          </w:rPr>
          <w:delText>suggest</w:delText>
        </w:r>
      </w:del>
      <w:del w:id="438" w:author="Nick Maxwell [2]" w:date="2024-01-28T13:43:00Z">
        <w:r w:rsidDel="00855E55">
          <w:rPr>
            <w:rFonts w:ascii="Times New Roman" w:eastAsia="Times New Roman" w:hAnsi="Times New Roman" w:cs="Times New Roman"/>
            <w:sz w:val="24"/>
            <w:szCs w:val="24"/>
          </w:rPr>
          <w:delText>s</w:delText>
        </w:r>
      </w:del>
      <w:del w:id="439" w:author="Nick Maxwell [2]" w:date="2024-01-28T15:59:00Z">
        <w:r w:rsidDel="00405479">
          <w:rPr>
            <w:rFonts w:ascii="Times New Roman" w:eastAsia="Times New Roman" w:hAnsi="Times New Roman" w:cs="Times New Roman"/>
            <w:sz w:val="24"/>
            <w:szCs w:val="24"/>
          </w:rPr>
          <w:delText xml:space="preserve"> </w:delText>
        </w:r>
      </w:del>
      <w:del w:id="440" w:author="Nick Maxwell [2]" w:date="2024-01-28T16:14:00Z">
        <w:r w:rsidDel="001454F0">
          <w:rPr>
            <w:rFonts w:ascii="Times New Roman" w:eastAsia="Times New Roman" w:hAnsi="Times New Roman" w:cs="Times New Roman"/>
            <w:sz w:val="24"/>
            <w:szCs w:val="24"/>
          </w:rPr>
          <w:delText>that as individuals age, their perceptions of object use change</w:delText>
        </w:r>
      </w:del>
      <w:del w:id="441" w:author="Nick Maxwell [2]" w:date="2024-01-28T15:55:00Z">
        <w:r w:rsidDel="00405479">
          <w:rPr>
            <w:rFonts w:ascii="Times New Roman" w:eastAsia="Times New Roman" w:hAnsi="Times New Roman" w:cs="Times New Roman"/>
            <w:sz w:val="24"/>
            <w:szCs w:val="24"/>
          </w:rPr>
          <w:delText>.</w:delText>
        </w:r>
      </w:del>
    </w:p>
    <w:p w14:paraId="00000044" w14:textId="2D9DAD94" w:rsidR="00E0085D" w:rsidRDefault="00E04520">
      <w:pPr>
        <w:spacing w:after="0" w:line="480" w:lineRule="auto"/>
        <w:ind w:firstLine="720"/>
        <w:rPr>
          <w:rFonts w:ascii="Times New Roman" w:eastAsia="Times New Roman" w:hAnsi="Times New Roman" w:cs="Times New Roman"/>
          <w:sz w:val="24"/>
          <w:szCs w:val="24"/>
        </w:rPr>
      </w:pPr>
      <w:del w:id="442" w:author="Nick Maxwell [2]" w:date="2024-01-29T15:26:00Z">
        <w:r w:rsidDel="00DD7DEE">
          <w:rPr>
            <w:rFonts w:ascii="Times New Roman" w:eastAsia="Times New Roman" w:hAnsi="Times New Roman" w:cs="Times New Roman"/>
            <w:sz w:val="24"/>
            <w:szCs w:val="24"/>
          </w:rPr>
          <w:delText xml:space="preserve">Finally, </w:delText>
        </w:r>
      </w:del>
      <w:ins w:id="443" w:author="Nick Maxwell [2]" w:date="2024-01-29T15:26:00Z">
        <w:r w:rsidR="00DD7DEE">
          <w:rPr>
            <w:rFonts w:ascii="Times New Roman" w:eastAsia="Times New Roman" w:hAnsi="Times New Roman" w:cs="Times New Roman"/>
            <w:sz w:val="24"/>
            <w:szCs w:val="24"/>
          </w:rPr>
          <w:t>W</w:t>
        </w:r>
      </w:ins>
      <w:del w:id="444" w:author="Nick Maxwell [2]" w:date="2024-01-29T15:26:00Z">
        <w:r w:rsidDel="00DD7DEE">
          <w:rPr>
            <w:rFonts w:ascii="Times New Roman" w:eastAsia="Times New Roman" w:hAnsi="Times New Roman" w:cs="Times New Roman"/>
            <w:sz w:val="24"/>
            <w:szCs w:val="24"/>
          </w:rPr>
          <w:delText>w</w:delText>
        </w:r>
      </w:del>
      <w:r>
        <w:rPr>
          <w:rFonts w:ascii="Times New Roman" w:eastAsia="Times New Roman" w:hAnsi="Times New Roman" w:cs="Times New Roman"/>
          <w:sz w:val="24"/>
          <w:szCs w:val="24"/>
        </w:rPr>
        <w:t xml:space="preserve">e </w:t>
      </w:r>
      <w:ins w:id="445" w:author="Nick Maxwell [2]" w:date="2024-01-29T15:26:00Z">
        <w:r w:rsidR="00DD7DEE">
          <w:rPr>
            <w:rFonts w:ascii="Times New Roman" w:eastAsia="Times New Roman" w:hAnsi="Times New Roman" w:cs="Times New Roman"/>
            <w:sz w:val="24"/>
            <w:szCs w:val="24"/>
          </w:rPr>
          <w:t xml:space="preserve">then </w:t>
        </w:r>
      </w:ins>
      <w:r>
        <w:rPr>
          <w:rFonts w:ascii="Times New Roman" w:eastAsia="Times New Roman" w:hAnsi="Times New Roman" w:cs="Times New Roman"/>
          <w:sz w:val="24"/>
          <w:szCs w:val="24"/>
        </w:rPr>
        <w:t xml:space="preserve">tested the degree of overlap between our two cue-affordance measures (AFS and AFP) and semantic/associative measures. First, we assessed the degree </w:t>
      </w:r>
      <w:ins w:id="446" w:author="Nick Maxwell [2]" w:date="2024-01-29T15:25:00Z">
        <w:r w:rsidR="00322BD4">
          <w:rPr>
            <w:rFonts w:ascii="Times New Roman" w:eastAsia="Times New Roman" w:hAnsi="Times New Roman" w:cs="Times New Roman"/>
            <w:sz w:val="24"/>
            <w:szCs w:val="24"/>
          </w:rPr>
          <w:t>to which</w:t>
        </w:r>
      </w:ins>
      <w:del w:id="447" w:author="Nick Maxwell [2]" w:date="2024-01-29T15:25:00Z">
        <w:r w:rsidDel="00322BD4">
          <w:rPr>
            <w:rFonts w:ascii="Times New Roman" w:eastAsia="Times New Roman" w:hAnsi="Times New Roman" w:cs="Times New Roman"/>
            <w:sz w:val="24"/>
            <w:szCs w:val="24"/>
          </w:rPr>
          <w:delText>of</w:delText>
        </w:r>
      </w:del>
      <w:r>
        <w:rPr>
          <w:rFonts w:ascii="Times New Roman" w:eastAsia="Times New Roman" w:hAnsi="Times New Roman" w:cs="Times New Roman"/>
          <w:sz w:val="24"/>
          <w:szCs w:val="24"/>
        </w:rPr>
        <w:t xml:space="preserve"> cue-affordance pairs </w:t>
      </w:r>
      <w:del w:id="448" w:author="Nick Maxwell [2]" w:date="2024-01-29T15:25:00Z">
        <w:r w:rsidDel="00322BD4">
          <w:rPr>
            <w:rFonts w:ascii="Times New Roman" w:eastAsia="Times New Roman" w:hAnsi="Times New Roman" w:cs="Times New Roman"/>
            <w:sz w:val="24"/>
            <w:szCs w:val="24"/>
          </w:rPr>
          <w:delText xml:space="preserve">which </w:delText>
        </w:r>
      </w:del>
      <w:r>
        <w:rPr>
          <w:rFonts w:ascii="Times New Roman" w:eastAsia="Times New Roman" w:hAnsi="Times New Roman" w:cs="Times New Roman"/>
          <w:sz w:val="24"/>
          <w:szCs w:val="24"/>
        </w:rPr>
        <w:t xml:space="preserve">overlapped with cue-target pairs in the Nelson et al. (2004) free-association norms and Buchanan et al.’s semantic feature production norms. For both datasets, overlap was low, with &lt; 5% of pairs appearing in both the affordance norms and either the free-association or feature production norms. As such, the lack of overlapping pairs suggests that responses in our affordance norming task were successfully reflecting actionable properties, rather than related associates or features of cue-items. To confirm this, we assessed the correlations between AFS, </w:t>
      </w:r>
      <w:r>
        <w:rPr>
          <w:rFonts w:ascii="Times New Roman" w:eastAsia="Times New Roman" w:hAnsi="Times New Roman" w:cs="Times New Roman"/>
          <w:sz w:val="24"/>
          <w:szCs w:val="24"/>
        </w:rPr>
        <w:lastRenderedPageBreak/>
        <w:t>AFP, FAS and COS. Consistent with our predictions, affordance measures were weakly correlated with associative/semantic measures of meaning, demonstrating divergent validity</w:t>
      </w:r>
      <w:del w:id="449" w:author="Mark Huff" w:date="2024-01-26T17:43:00Z">
        <w:r w:rsidDel="00C14180">
          <w:rPr>
            <w:rFonts w:ascii="Times New Roman" w:eastAsia="Times New Roman" w:hAnsi="Times New Roman" w:cs="Times New Roman"/>
            <w:sz w:val="24"/>
            <w:szCs w:val="24"/>
          </w:rPr>
          <w:delText xml:space="preserve"> from pre-existing measures of meaning.</w:delText>
        </w:r>
      </w:del>
      <w:ins w:id="450" w:author="Mark Huff" w:date="2024-01-26T17:43:00Z">
        <w:r w:rsidR="00C14180">
          <w:rPr>
            <w:rFonts w:ascii="Times New Roman" w:eastAsia="Times New Roman" w:hAnsi="Times New Roman" w:cs="Times New Roman"/>
            <w:sz w:val="24"/>
            <w:szCs w:val="24"/>
          </w:rPr>
          <w:t>.</w:t>
        </w:r>
      </w:ins>
    </w:p>
    <w:p w14:paraId="00000045" w14:textId="78C1DA1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our affordance norms provide a useful starting point for investigating common versus uncommon affordances, which future research can leverage to further investigate the links between object perception and object use. Additionally, these norms may be particularly useful for investigating the connection between perceived use and semantic processing. For example, Surber, Huff, &amp; Hajnal (</w:t>
      </w:r>
      <w:ins w:id="451" w:author="Alen Hajnal" w:date="2024-01-27T22:25:00Z">
        <w:r w:rsidR="003B190C">
          <w:rPr>
            <w:rFonts w:ascii="Times New Roman" w:eastAsia="Times New Roman" w:hAnsi="Times New Roman" w:cs="Times New Roman"/>
            <w:sz w:val="24"/>
            <w:szCs w:val="24"/>
          </w:rPr>
          <w:t>2023</w:t>
        </w:r>
      </w:ins>
      <w:del w:id="452" w:author="Alen Hajnal" w:date="2024-01-27T22:25:00Z">
        <w:r w:rsidDel="003B190C">
          <w:rPr>
            <w:rFonts w:ascii="Times New Roman" w:eastAsia="Times New Roman" w:hAnsi="Times New Roman" w:cs="Times New Roman"/>
            <w:sz w:val="24"/>
            <w:szCs w:val="24"/>
          </w:rPr>
          <w:delText>in press</w:delText>
        </w:r>
      </w:del>
      <w:r>
        <w:rPr>
          <w:rFonts w:ascii="Times New Roman" w:eastAsia="Times New Roman" w:hAnsi="Times New Roman" w:cs="Times New Roman"/>
          <w:sz w:val="24"/>
          <w:szCs w:val="24"/>
        </w:rPr>
        <w:t xml:space="preserve">) recently demonstrated that object priming is facilitated by both semantic and affordance primes, suggesting that semantic and affordance properties are similarly processed. However, given the low degree of overlap between our affordance measures and semantic norms, it is likely that affordances denote a </w:t>
      </w:r>
      <w:del w:id="453" w:author="Alen Hajnal" w:date="2024-01-27T22:27:00Z">
        <w:r w:rsidDel="00D42910">
          <w:rPr>
            <w:rFonts w:ascii="Times New Roman" w:eastAsia="Times New Roman" w:hAnsi="Times New Roman" w:cs="Times New Roman"/>
            <w:sz w:val="24"/>
            <w:szCs w:val="24"/>
          </w:rPr>
          <w:delText xml:space="preserve">separate </w:delText>
        </w:r>
      </w:del>
      <w:r>
        <w:rPr>
          <w:rFonts w:ascii="Times New Roman" w:eastAsia="Times New Roman" w:hAnsi="Times New Roman" w:cs="Times New Roman"/>
          <w:sz w:val="24"/>
          <w:szCs w:val="24"/>
        </w:rPr>
        <w:t xml:space="preserve">type of meaning </w:t>
      </w:r>
      <w:ins w:id="454" w:author="Alen Hajnal" w:date="2024-01-27T22:27:00Z">
        <w:r w:rsidR="00D42910">
          <w:rPr>
            <w:rFonts w:ascii="Times New Roman" w:eastAsia="Times New Roman" w:hAnsi="Times New Roman" w:cs="Times New Roman"/>
            <w:sz w:val="24"/>
            <w:szCs w:val="24"/>
          </w:rPr>
          <w:t xml:space="preserve">separate </w:t>
        </w:r>
        <w:r w:rsidR="007A1B7F">
          <w:rPr>
            <w:rFonts w:ascii="Times New Roman" w:eastAsia="Times New Roman" w:hAnsi="Times New Roman" w:cs="Times New Roman"/>
            <w:sz w:val="24"/>
            <w:szCs w:val="24"/>
          </w:rPr>
          <w:t>from</w:t>
        </w:r>
      </w:ins>
      <w:del w:id="455" w:author="Alen Hajnal" w:date="2024-01-27T22:27:00Z">
        <w:r w:rsidDel="007A1B7F">
          <w:rPr>
            <w:rFonts w:ascii="Times New Roman" w:eastAsia="Times New Roman" w:hAnsi="Times New Roman" w:cs="Times New Roman"/>
            <w:sz w:val="24"/>
            <w:szCs w:val="24"/>
          </w:rPr>
          <w:delText>of</w:delText>
        </w:r>
      </w:del>
      <w:r>
        <w:rPr>
          <w:rFonts w:ascii="Times New Roman" w:eastAsia="Times New Roman" w:hAnsi="Times New Roman" w:cs="Times New Roman"/>
          <w:sz w:val="24"/>
          <w:szCs w:val="24"/>
        </w:rPr>
        <w:t xml:space="preserve"> semantic features. Moreover, previous research suggests that various associative/semantic measures likely assess different domains of meaning, such that specific types of meaning may operate separately from others (e.g., Maki &amp; Buchanan, 2008; Patterson &amp; Ralph, 2016). Based on this account, action specific knowledge would constitute a separate type of meaning compared to associations and semantic features, though some overlap would be expected between measures, given that based on affordance theory, an object’s most salient features drive its perceived uses (Gibson, 1977; see Wagman, 2019, for review). Thus, more work is needed to fully understand the degree to which affordances carry unique information that is separate from other measures of meaning.</w:t>
      </w:r>
    </w:p>
    <w:p w14:paraId="00000046" w14:textId="1E447E20"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present study is the first to utilize an open-ended approach to measuring object interactions, we note that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al.’s (2019) BOI norms similarly quantified object interactivity. As such, the low correlations between affordance measures and BOI are somewhat surprising, given that both datasets measure perceived interactivity. However, we note that differences in response format between the two studies may partially explain this discrepancy. </w:t>
      </w:r>
      <w:r>
        <w:rPr>
          <w:rFonts w:ascii="Times New Roman" w:eastAsia="Times New Roman" w:hAnsi="Times New Roman" w:cs="Times New Roman"/>
          <w:sz w:val="24"/>
          <w:szCs w:val="24"/>
        </w:rPr>
        <w:lastRenderedPageBreak/>
        <w:t xml:space="preserve">Unlike the present study which utilized an open-ended response format,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had participants rated each object’s perceived interactivity via a Likert scale, rather than having them list </w:t>
      </w:r>
      <w:ins w:id="456" w:author="Nick Maxwell [2]" w:date="2024-01-28T13:51:00Z">
        <w:r w:rsidR="007064C3">
          <w:rPr>
            <w:rFonts w:ascii="Times New Roman" w:eastAsia="Times New Roman" w:hAnsi="Times New Roman" w:cs="Times New Roman"/>
            <w:sz w:val="24"/>
            <w:szCs w:val="24"/>
          </w:rPr>
          <w:t xml:space="preserve">specific </w:t>
        </w:r>
      </w:ins>
      <w:r>
        <w:rPr>
          <w:rFonts w:ascii="Times New Roman" w:eastAsia="Times New Roman" w:hAnsi="Times New Roman" w:cs="Times New Roman"/>
          <w:sz w:val="24"/>
          <w:szCs w:val="24"/>
        </w:rPr>
        <w:t>potential uses.</w:t>
      </w:r>
      <w:ins w:id="457" w:author="Nick Maxwell [2]" w:date="2024-01-28T13:52:00Z">
        <w:r w:rsidR="007064C3">
          <w:rPr>
            <w:rFonts w:ascii="Times New Roman" w:eastAsia="Times New Roman" w:hAnsi="Times New Roman" w:cs="Times New Roman"/>
            <w:sz w:val="24"/>
            <w:szCs w:val="24"/>
          </w:rPr>
          <w:t xml:space="preserve"> However, the increased response variability due to our open-ended response format ma</w:t>
        </w:r>
      </w:ins>
      <w:ins w:id="458" w:author="Nick Maxwell [2]" w:date="2024-01-28T13:53:00Z">
        <w:r w:rsidR="007064C3">
          <w:rPr>
            <w:rFonts w:ascii="Times New Roman" w:eastAsia="Times New Roman" w:hAnsi="Times New Roman" w:cs="Times New Roman"/>
            <w:sz w:val="24"/>
            <w:szCs w:val="24"/>
          </w:rPr>
          <w:t xml:space="preserve">y have limited potential correlations between affordances and BOI. </w:t>
        </w:r>
      </w:ins>
      <w:ins w:id="459" w:author="Nick Maxwell [2]" w:date="2024-01-28T13:51:00Z">
        <w:r w:rsidR="007064C3">
          <w:rPr>
            <w:rFonts w:ascii="Times New Roman" w:eastAsia="Times New Roman" w:hAnsi="Times New Roman" w:cs="Times New Roman"/>
            <w:sz w:val="24"/>
            <w:szCs w:val="24"/>
          </w:rPr>
          <w:t>Additionally</w:t>
        </w:r>
      </w:ins>
      <w:ins w:id="460" w:author="Nick Maxwell [2]" w:date="2024-01-28T13:45:00Z">
        <w:r w:rsidR="008D2788">
          <w:rPr>
            <w:rFonts w:ascii="Times New Roman" w:eastAsia="Times New Roman" w:hAnsi="Times New Roman" w:cs="Times New Roman"/>
            <w:sz w:val="24"/>
            <w:szCs w:val="24"/>
          </w:rPr>
          <w:t xml:space="preserve">, </w:t>
        </w:r>
      </w:ins>
      <w:ins w:id="461" w:author="Nick Maxwell [2]" w:date="2024-01-28T13:53:00Z">
        <w:r w:rsidR="007064C3">
          <w:rPr>
            <w:rFonts w:ascii="Times New Roman" w:eastAsia="Times New Roman" w:hAnsi="Times New Roman" w:cs="Times New Roman"/>
            <w:sz w:val="24"/>
            <w:szCs w:val="24"/>
          </w:rPr>
          <w:t>al</w:t>
        </w:r>
      </w:ins>
      <w:ins w:id="462" w:author="Nick Maxwell [2]" w:date="2024-01-28T13:52:00Z">
        <w:r w:rsidR="007064C3">
          <w:rPr>
            <w:rFonts w:ascii="Times New Roman" w:eastAsia="Times New Roman" w:hAnsi="Times New Roman" w:cs="Times New Roman"/>
            <w:sz w:val="24"/>
            <w:szCs w:val="24"/>
          </w:rPr>
          <w:t>though</w:t>
        </w:r>
      </w:ins>
      <w:ins w:id="463" w:author="Nick Maxwell [2]" w:date="2024-01-28T13:45:00Z">
        <w:r w:rsidR="008D2788">
          <w:rPr>
            <w:rFonts w:ascii="Times New Roman" w:eastAsia="Times New Roman" w:hAnsi="Times New Roman" w:cs="Times New Roman"/>
            <w:sz w:val="24"/>
            <w:szCs w:val="24"/>
          </w:rPr>
          <w:t xml:space="preserve"> Likert scale ratings provide </w:t>
        </w:r>
      </w:ins>
      <w:ins w:id="464" w:author="Nick Maxwell [2]" w:date="2024-01-28T13:54:00Z">
        <w:r w:rsidR="007064C3">
          <w:rPr>
            <w:rFonts w:ascii="Times New Roman" w:eastAsia="Times New Roman" w:hAnsi="Times New Roman" w:cs="Times New Roman"/>
            <w:sz w:val="24"/>
            <w:szCs w:val="24"/>
          </w:rPr>
          <w:t xml:space="preserve">useful </w:t>
        </w:r>
      </w:ins>
      <w:ins w:id="465" w:author="Nick Maxwell [2]" w:date="2024-01-28T13:45:00Z">
        <w:r w:rsidR="008D2788">
          <w:rPr>
            <w:rFonts w:ascii="Times New Roman" w:eastAsia="Times New Roman" w:hAnsi="Times New Roman" w:cs="Times New Roman"/>
            <w:sz w:val="24"/>
            <w:szCs w:val="24"/>
          </w:rPr>
          <w:t xml:space="preserve">information regarding the strength of potential interactivity, </w:t>
        </w:r>
      </w:ins>
      <w:ins w:id="466" w:author="Nick Maxwell [2]" w:date="2024-01-28T13:54:00Z">
        <w:r w:rsidR="007064C3">
          <w:rPr>
            <w:rFonts w:ascii="Times New Roman" w:eastAsia="Times New Roman" w:hAnsi="Times New Roman" w:cs="Times New Roman"/>
            <w:sz w:val="24"/>
            <w:szCs w:val="24"/>
          </w:rPr>
          <w:t xml:space="preserve">this </w:t>
        </w:r>
      </w:ins>
      <w:ins w:id="467" w:author="Nick Maxwell [2]" w:date="2024-01-28T13:46:00Z">
        <w:r w:rsidR="008D2788">
          <w:rPr>
            <w:rFonts w:ascii="Times New Roman" w:eastAsia="Times New Roman" w:hAnsi="Times New Roman" w:cs="Times New Roman"/>
            <w:sz w:val="24"/>
            <w:szCs w:val="24"/>
          </w:rPr>
          <w:t>response format</w:t>
        </w:r>
      </w:ins>
      <w:ins w:id="468" w:author="Nick Maxwell [2]" w:date="2024-01-28T13:45:00Z">
        <w:r w:rsidR="008D2788">
          <w:rPr>
            <w:rFonts w:ascii="Times New Roman" w:eastAsia="Times New Roman" w:hAnsi="Times New Roman" w:cs="Times New Roman"/>
            <w:sz w:val="24"/>
            <w:szCs w:val="24"/>
          </w:rPr>
          <w:t xml:space="preserve"> cannot </w:t>
        </w:r>
      </w:ins>
      <w:ins w:id="469" w:author="Nick Maxwell [2]" w:date="2024-01-28T13:46:00Z">
        <w:r w:rsidR="008D2788">
          <w:rPr>
            <w:rFonts w:ascii="Times New Roman" w:eastAsia="Times New Roman" w:hAnsi="Times New Roman" w:cs="Times New Roman"/>
            <w:sz w:val="24"/>
            <w:szCs w:val="24"/>
          </w:rPr>
          <w:t>reveal information regarding the specific affordances being activated when participants rate their interactions.</w:t>
        </w:r>
      </w:ins>
      <w:del w:id="470" w:author="Nick Maxwell [2]" w:date="2024-01-28T13:45:00Z">
        <w:r w:rsidDel="008D2788">
          <w:rPr>
            <w:rFonts w:ascii="Times New Roman" w:eastAsia="Times New Roman" w:hAnsi="Times New Roman" w:cs="Times New Roman"/>
            <w:sz w:val="24"/>
            <w:szCs w:val="24"/>
          </w:rPr>
          <w:delText xml:space="preserve"> </w:delText>
        </w:r>
        <w:commentRangeStart w:id="471"/>
        <w:commentRangeStart w:id="472"/>
        <w:commentRangeStart w:id="473"/>
        <w:r w:rsidDel="008D2788">
          <w:rPr>
            <w:rFonts w:ascii="Times New Roman" w:eastAsia="Times New Roman" w:hAnsi="Times New Roman" w:cs="Times New Roman"/>
            <w:sz w:val="24"/>
            <w:szCs w:val="24"/>
          </w:rPr>
          <w:delText>As such</w:delText>
        </w:r>
      </w:del>
      <w:del w:id="474" w:author="Nick Maxwell [2]" w:date="2024-01-28T13:46:00Z">
        <w:r w:rsidDel="008D2788">
          <w:rPr>
            <w:rFonts w:ascii="Times New Roman" w:eastAsia="Times New Roman" w:hAnsi="Times New Roman" w:cs="Times New Roman"/>
            <w:sz w:val="24"/>
            <w:szCs w:val="24"/>
          </w:rPr>
          <w:delText>, BOI ratings are highly correlated with concreteness. However, because our affordance norms were only weakly correlated with concreteness, weak correlations were similarly detected between affordance measures and BOI. Additionally</w:delText>
        </w:r>
      </w:del>
      <w:del w:id="475" w:author="Nick Maxwell [2]" w:date="2024-01-28T13:54:00Z">
        <w:r w:rsidDel="007064C3">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d="476" w:author="Nick Maxwell [2]" w:date="2024-01-28T16:24:00Z">
        <w:r w:rsidR="00A35D38">
          <w:rPr>
            <w:rFonts w:ascii="Times New Roman" w:eastAsia="Times New Roman" w:hAnsi="Times New Roman" w:cs="Times New Roman"/>
            <w:sz w:val="24"/>
            <w:szCs w:val="24"/>
          </w:rPr>
          <w:t>Therefore</w:t>
        </w:r>
      </w:ins>
      <w:ins w:id="477" w:author="Nick Maxwell [2]" w:date="2024-01-28T13:54:00Z">
        <w:r w:rsidR="007064C3">
          <w:rPr>
            <w:rFonts w:ascii="Times New Roman" w:eastAsia="Times New Roman" w:hAnsi="Times New Roman" w:cs="Times New Roman"/>
            <w:sz w:val="24"/>
            <w:szCs w:val="24"/>
          </w:rPr>
          <w:t>, an additional benefit of</w:t>
        </w:r>
      </w:ins>
      <w:del w:id="478" w:author="Nick Maxwell [2]" w:date="2024-01-28T13:54:00Z">
        <w:r w:rsidDel="007064C3">
          <w:rPr>
            <w:rFonts w:ascii="Times New Roman" w:eastAsia="Times New Roman" w:hAnsi="Times New Roman" w:cs="Times New Roman"/>
            <w:sz w:val="24"/>
            <w:szCs w:val="24"/>
          </w:rPr>
          <w:delText>our</w:delText>
        </w:r>
      </w:del>
      <w:r>
        <w:rPr>
          <w:rFonts w:ascii="Times New Roman" w:eastAsia="Times New Roman" w:hAnsi="Times New Roman" w:cs="Times New Roman"/>
          <w:sz w:val="24"/>
          <w:szCs w:val="24"/>
        </w:rPr>
        <w:t xml:space="preserve"> </w:t>
      </w:r>
      <w:ins w:id="479" w:author="Nick Maxwell [2]" w:date="2024-01-28T13:55:00Z">
        <w:r w:rsidR="007064C3">
          <w:rPr>
            <w:rFonts w:ascii="Times New Roman" w:eastAsia="Times New Roman" w:hAnsi="Times New Roman" w:cs="Times New Roman"/>
            <w:sz w:val="24"/>
            <w:szCs w:val="24"/>
          </w:rPr>
          <w:t>our</w:t>
        </w:r>
      </w:ins>
      <w:del w:id="480" w:author="Nick Maxwell [2]" w:date="2024-01-28T13:55:00Z">
        <w:r w:rsidDel="007064C3">
          <w:rPr>
            <w:rFonts w:ascii="Times New Roman" w:eastAsia="Times New Roman" w:hAnsi="Times New Roman" w:cs="Times New Roman"/>
            <w:sz w:val="24"/>
            <w:szCs w:val="24"/>
          </w:rPr>
          <w:delText>use of an</w:delText>
        </w:r>
      </w:del>
      <w:r>
        <w:rPr>
          <w:rFonts w:ascii="Times New Roman" w:eastAsia="Times New Roman" w:hAnsi="Times New Roman" w:cs="Times New Roman"/>
          <w:sz w:val="24"/>
          <w:szCs w:val="24"/>
        </w:rPr>
        <w:t xml:space="preserve"> open</w:t>
      </w:r>
      <w:ins w:id="481" w:author="Nick Maxwell [2]" w:date="2024-01-28T13:54:00Z">
        <w:r w:rsidR="007064C3">
          <w:rPr>
            <w:rFonts w:ascii="Times New Roman" w:eastAsia="Times New Roman" w:hAnsi="Times New Roman" w:cs="Times New Roman"/>
            <w:sz w:val="24"/>
            <w:szCs w:val="24"/>
          </w:rPr>
          <w:t xml:space="preserve"> </w:t>
        </w:r>
      </w:ins>
      <w:del w:id="482" w:author="Nick Maxwell [2]" w:date="2024-01-28T13:54:00Z">
        <w:r w:rsidDel="007064C3">
          <w:rPr>
            <w:rFonts w:ascii="Times New Roman" w:eastAsia="Times New Roman" w:hAnsi="Times New Roman" w:cs="Times New Roman"/>
            <w:sz w:val="24"/>
            <w:szCs w:val="24"/>
          </w:rPr>
          <w:delText xml:space="preserve">-ended </w:delText>
        </w:r>
      </w:del>
      <w:r>
        <w:rPr>
          <w:rFonts w:ascii="Times New Roman" w:eastAsia="Times New Roman" w:hAnsi="Times New Roman" w:cs="Times New Roman"/>
          <w:sz w:val="24"/>
          <w:szCs w:val="24"/>
        </w:rPr>
        <w:t xml:space="preserve">response format </w:t>
      </w:r>
      <w:ins w:id="483" w:author="Nick Maxwell [2]" w:date="2024-01-28T13:55:00Z">
        <w:r w:rsidR="007064C3">
          <w:rPr>
            <w:rFonts w:ascii="Times New Roman" w:eastAsia="Times New Roman" w:hAnsi="Times New Roman" w:cs="Times New Roman"/>
            <w:sz w:val="24"/>
            <w:szCs w:val="24"/>
          </w:rPr>
          <w:t xml:space="preserve">was that it </w:t>
        </w:r>
      </w:ins>
      <w:r>
        <w:rPr>
          <w:rFonts w:ascii="Times New Roman" w:eastAsia="Times New Roman" w:hAnsi="Times New Roman" w:cs="Times New Roman"/>
          <w:sz w:val="24"/>
          <w:szCs w:val="24"/>
        </w:rPr>
        <w:t>provide</w:t>
      </w:r>
      <w:ins w:id="484" w:author="Nick Maxwell [2]" w:date="2024-01-28T13:55:00Z">
        <w:r w:rsidR="007064C3">
          <w:rPr>
            <w:rFonts w:ascii="Times New Roman" w:eastAsia="Times New Roman" w:hAnsi="Times New Roman" w:cs="Times New Roman"/>
            <w:sz w:val="24"/>
            <w:szCs w:val="24"/>
          </w:rPr>
          <w:t>d</w:t>
        </w:r>
      </w:ins>
      <w:del w:id="485" w:author="Nick Maxwell [2]" w:date="2024-01-28T13:47:00Z">
        <w:r w:rsidDel="008D2788">
          <w:rPr>
            <w:rFonts w:ascii="Times New Roman" w:eastAsia="Times New Roman" w:hAnsi="Times New Roman" w:cs="Times New Roman"/>
            <w:sz w:val="24"/>
            <w:szCs w:val="24"/>
          </w:rPr>
          <w:delText>d</w:delText>
        </w:r>
      </w:del>
      <w:ins w:id="486" w:author="Nick Maxwell [2]" w:date="2024-01-28T13:47:00Z">
        <w:r w:rsidR="008D2788">
          <w:rPr>
            <w:rFonts w:ascii="Times New Roman" w:eastAsia="Times New Roman" w:hAnsi="Times New Roman" w:cs="Times New Roman"/>
            <w:sz w:val="24"/>
            <w:szCs w:val="24"/>
          </w:rPr>
          <w:t xml:space="preserve"> additional context regarding </w:t>
        </w:r>
      </w:ins>
      <w:ins w:id="487" w:author="Nick Maxwell [2]" w:date="2024-01-28T13:48:00Z">
        <w:r w:rsidR="008D2788">
          <w:rPr>
            <w:rFonts w:ascii="Times New Roman" w:eastAsia="Times New Roman" w:hAnsi="Times New Roman" w:cs="Times New Roman"/>
            <w:sz w:val="24"/>
            <w:szCs w:val="24"/>
          </w:rPr>
          <w:t>potential object interactivity</w:t>
        </w:r>
      </w:ins>
      <w:ins w:id="488" w:author="Nick Maxwell [2]" w:date="2024-01-28T13:55:00Z">
        <w:r w:rsidR="007064C3">
          <w:rPr>
            <w:rFonts w:ascii="Times New Roman" w:eastAsia="Times New Roman" w:hAnsi="Times New Roman" w:cs="Times New Roman"/>
            <w:sz w:val="24"/>
            <w:szCs w:val="24"/>
          </w:rPr>
          <w:t>.</w:t>
        </w:r>
      </w:ins>
      <w:del w:id="489" w:author="Nick Maxwell [2]" w:date="2024-01-28T13:47:00Z">
        <w:r w:rsidDel="008D2788">
          <w:rPr>
            <w:rFonts w:ascii="Times New Roman" w:eastAsia="Times New Roman" w:hAnsi="Times New Roman" w:cs="Times New Roman"/>
            <w:sz w:val="24"/>
            <w:szCs w:val="24"/>
          </w:rPr>
          <w:delText xml:space="preserve"> </w:delText>
        </w:r>
      </w:del>
      <w:del w:id="490" w:author="Nick Maxwell [2]" w:date="2024-01-28T13:55:00Z">
        <w:r w:rsidDel="007064C3">
          <w:rPr>
            <w:rFonts w:ascii="Times New Roman" w:eastAsia="Times New Roman" w:hAnsi="Times New Roman" w:cs="Times New Roman"/>
            <w:sz w:val="24"/>
            <w:szCs w:val="24"/>
          </w:rPr>
          <w:delText>a greater variability in participant responses compared to BOI</w:delText>
        </w:r>
      </w:del>
      <w:del w:id="491" w:author="Nick Maxwell [2]" w:date="2024-01-28T13:48:00Z">
        <w:r w:rsidDel="008D2788">
          <w:rPr>
            <w:rFonts w:ascii="Times New Roman" w:eastAsia="Times New Roman" w:hAnsi="Times New Roman" w:cs="Times New Roman"/>
            <w:sz w:val="24"/>
            <w:szCs w:val="24"/>
          </w:rPr>
          <w:delText>, making potential correlations between affordances and BOI more difficult to detect</w:delText>
        </w:r>
      </w:del>
      <w:del w:id="492" w:author="Nick Maxwell [2]" w:date="2024-01-28T13:55:00Z">
        <w:r w:rsidDel="007064C3">
          <w:rPr>
            <w:rFonts w:ascii="Times New Roman" w:eastAsia="Times New Roman" w:hAnsi="Times New Roman" w:cs="Times New Roman"/>
            <w:sz w:val="24"/>
            <w:szCs w:val="24"/>
          </w:rPr>
          <w:delText>.</w:delText>
        </w:r>
      </w:del>
      <w:ins w:id="493" w:author="Nick Maxwell [2]" w:date="2024-01-28T13:50:00Z">
        <w:r w:rsidR="008D2788">
          <w:rPr>
            <w:rFonts w:ascii="Times New Roman" w:eastAsia="Times New Roman" w:hAnsi="Times New Roman" w:cs="Times New Roman"/>
            <w:sz w:val="24"/>
            <w:szCs w:val="24"/>
          </w:rPr>
          <w:t xml:space="preserve"> </w:t>
        </w:r>
      </w:ins>
      <w:ins w:id="494" w:author="Nick Maxwell [2]" w:date="2024-01-28T13:48:00Z">
        <w:r w:rsidR="008D2788">
          <w:rPr>
            <w:rFonts w:ascii="Times New Roman" w:eastAsia="Times New Roman" w:hAnsi="Times New Roman" w:cs="Times New Roman"/>
            <w:sz w:val="24"/>
            <w:szCs w:val="24"/>
          </w:rPr>
          <w:t>Thus, the present</w:t>
        </w:r>
      </w:ins>
      <w:r>
        <w:rPr>
          <w:rFonts w:ascii="Times New Roman" w:eastAsia="Times New Roman" w:hAnsi="Times New Roman" w:cs="Times New Roman"/>
          <w:sz w:val="24"/>
          <w:szCs w:val="24"/>
        </w:rPr>
        <w:t xml:space="preserve"> </w:t>
      </w:r>
      <w:commentRangeEnd w:id="471"/>
      <w:r w:rsidR="00930696">
        <w:rPr>
          <w:rStyle w:val="CommentReference"/>
        </w:rPr>
        <w:commentReference w:id="471"/>
      </w:r>
      <w:commentRangeEnd w:id="472"/>
      <w:r w:rsidR="00B94FFB">
        <w:rPr>
          <w:rStyle w:val="CommentReference"/>
        </w:rPr>
        <w:commentReference w:id="472"/>
      </w:r>
      <w:commentRangeEnd w:id="473"/>
      <w:r w:rsidR="00376189">
        <w:rPr>
          <w:rStyle w:val="CommentReference"/>
        </w:rPr>
        <w:commentReference w:id="473"/>
      </w:r>
      <w:ins w:id="495" w:author="Nick Maxwell [2]" w:date="2024-01-28T13:48:00Z">
        <w:r w:rsidR="008D2788">
          <w:rPr>
            <w:rFonts w:ascii="Times New Roman" w:eastAsia="Times New Roman" w:hAnsi="Times New Roman" w:cs="Times New Roman"/>
            <w:sz w:val="24"/>
            <w:szCs w:val="24"/>
          </w:rPr>
          <w:t xml:space="preserve">study compliments existing measures of interactivity while </w:t>
        </w:r>
      </w:ins>
      <w:ins w:id="496" w:author="Nick Maxwell [2]" w:date="2024-01-28T13:55:00Z">
        <w:r w:rsidR="000548DB">
          <w:rPr>
            <w:rFonts w:ascii="Times New Roman" w:eastAsia="Times New Roman" w:hAnsi="Times New Roman" w:cs="Times New Roman"/>
            <w:sz w:val="24"/>
            <w:szCs w:val="24"/>
          </w:rPr>
          <w:t xml:space="preserve">also </w:t>
        </w:r>
      </w:ins>
      <w:ins w:id="497" w:author="Nick Maxwell [2]" w:date="2024-01-28T13:56:00Z">
        <w:r w:rsidR="000548DB">
          <w:rPr>
            <w:rFonts w:ascii="Times New Roman" w:eastAsia="Times New Roman" w:hAnsi="Times New Roman" w:cs="Times New Roman"/>
            <w:sz w:val="24"/>
            <w:szCs w:val="24"/>
          </w:rPr>
          <w:t>attempting to qualitatively investigate the degree to which specific af</w:t>
        </w:r>
      </w:ins>
      <w:ins w:id="498" w:author="Nick Maxwell [2]" w:date="2024-01-28T13:57:00Z">
        <w:r w:rsidR="000548DB">
          <w:rPr>
            <w:rFonts w:ascii="Times New Roman" w:eastAsia="Times New Roman" w:hAnsi="Times New Roman" w:cs="Times New Roman"/>
            <w:sz w:val="24"/>
            <w:szCs w:val="24"/>
          </w:rPr>
          <w:t>fordances are linked to specific cues</w:t>
        </w:r>
      </w:ins>
      <w:ins w:id="499" w:author="Nick Maxwell [2]" w:date="2024-01-28T13:49:00Z">
        <w:r w:rsidR="008D2788">
          <w:rPr>
            <w:rFonts w:ascii="Times New Roman" w:eastAsia="Times New Roman" w:hAnsi="Times New Roman" w:cs="Times New Roman"/>
            <w:sz w:val="24"/>
            <w:szCs w:val="24"/>
          </w:rPr>
          <w:t>.</w:t>
        </w:r>
      </w:ins>
    </w:p>
    <w:p w14:paraId="38C4530A" w14:textId="5783177A" w:rsidR="001918BC" w:rsidRDefault="00E04520">
      <w:pPr>
        <w:spacing w:after="0" w:line="480" w:lineRule="auto"/>
        <w:ind w:firstLine="720"/>
        <w:rPr>
          <w:ins w:id="500" w:author="Nick Maxwell [2]" w:date="2024-01-29T15:39: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ins w:id="501" w:author="Nick Maxwell [2]" w:date="2024-01-29T15:53:00Z">
        <w:r w:rsidR="00486FF8">
          <w:rPr>
            <w:rFonts w:ascii="Times New Roman" w:eastAsia="Times New Roman" w:hAnsi="Times New Roman" w:cs="Times New Roman"/>
            <w:sz w:val="24"/>
            <w:szCs w:val="24"/>
          </w:rPr>
          <w:t>Although</w:t>
        </w:r>
      </w:ins>
      <w:ins w:id="502" w:author="Nick Maxwell [2]" w:date="2024-01-28T16:24:00Z">
        <w:r w:rsidR="00A35D38">
          <w:rPr>
            <w:rFonts w:ascii="Times New Roman" w:eastAsia="Times New Roman" w:hAnsi="Times New Roman" w:cs="Times New Roman"/>
            <w:sz w:val="24"/>
            <w:szCs w:val="24"/>
          </w:rPr>
          <w:t xml:space="preserve"> </w:t>
        </w:r>
      </w:ins>
      <w:ins w:id="503" w:author="Nick Maxwell [2]" w:date="2024-01-28T16:25:00Z">
        <w:r w:rsidR="00A35D38">
          <w:rPr>
            <w:rFonts w:ascii="Times New Roman" w:eastAsia="Times New Roman" w:hAnsi="Times New Roman" w:cs="Times New Roman"/>
            <w:sz w:val="24"/>
            <w:szCs w:val="24"/>
          </w:rPr>
          <w:t>our open response format was designed to capture a greater variability in responses</w:t>
        </w:r>
      </w:ins>
      <w:del w:id="504" w:author="Nick Maxwell [2]" w:date="2024-01-28T16:24:00Z">
        <w:r w:rsidDel="00A35D38">
          <w:rPr>
            <w:rFonts w:ascii="Times New Roman" w:eastAsia="Times New Roman" w:hAnsi="Times New Roman" w:cs="Times New Roman"/>
            <w:sz w:val="24"/>
            <w:szCs w:val="24"/>
          </w:rPr>
          <w:delText>Finally</w:delText>
        </w:r>
      </w:del>
      <w:r>
        <w:rPr>
          <w:rFonts w:ascii="Times New Roman" w:eastAsia="Times New Roman" w:hAnsi="Times New Roman" w:cs="Times New Roman"/>
          <w:sz w:val="24"/>
          <w:szCs w:val="24"/>
        </w:rPr>
        <w:t>, we note that</w:t>
      </w:r>
      <w:ins w:id="505" w:author="Nick Maxwell [2]" w:date="2024-01-28T16:25:00Z">
        <w:r w:rsidR="00A35D38">
          <w:rPr>
            <w:rFonts w:ascii="Times New Roman" w:eastAsia="Times New Roman" w:hAnsi="Times New Roman" w:cs="Times New Roman"/>
            <w:sz w:val="24"/>
            <w:szCs w:val="24"/>
          </w:rPr>
          <w:t xml:space="preserve"> this general design is</w:t>
        </w:r>
      </w:ins>
      <w:r>
        <w:rPr>
          <w:rFonts w:ascii="Times New Roman" w:eastAsia="Times New Roman" w:hAnsi="Times New Roman" w:cs="Times New Roman"/>
          <w:sz w:val="24"/>
          <w:szCs w:val="24"/>
        </w:rPr>
        <w:t xml:space="preserve"> consistent with previous associative/semantic norming studies</w:t>
      </w:r>
      <w:ins w:id="506" w:author="Nick Maxwell [2]" w:date="2024-01-28T16:26:00Z">
        <w:r w:rsidR="00987F56">
          <w:rPr>
            <w:rFonts w:ascii="Times New Roman" w:eastAsia="Times New Roman" w:hAnsi="Times New Roman" w:cs="Times New Roman"/>
            <w:sz w:val="24"/>
            <w:szCs w:val="24"/>
          </w:rPr>
          <w:t xml:space="preserve"> which have similarly allowed participants to make multiple responses to a single cue (e.g., De Deyne et al., 2019).</w:t>
        </w:r>
      </w:ins>
      <w:ins w:id="507" w:author="Nick Maxwell [2]" w:date="2024-01-28T16:27:00Z">
        <w:r w:rsidR="00987F56">
          <w:rPr>
            <w:rFonts w:ascii="Times New Roman" w:eastAsia="Times New Roman" w:hAnsi="Times New Roman" w:cs="Times New Roman"/>
            <w:sz w:val="24"/>
            <w:szCs w:val="24"/>
          </w:rPr>
          <w:t xml:space="preserve"> Furthermore, </w:t>
        </w:r>
      </w:ins>
      <w:ins w:id="508" w:author="Nick Maxwell [2]" w:date="2024-01-28T16:28:00Z">
        <w:r w:rsidR="00987F56">
          <w:rPr>
            <w:rFonts w:ascii="Times New Roman" w:eastAsia="Times New Roman" w:hAnsi="Times New Roman" w:cs="Times New Roman"/>
            <w:sz w:val="24"/>
            <w:szCs w:val="24"/>
          </w:rPr>
          <w:t>like</w:t>
        </w:r>
      </w:ins>
      <w:ins w:id="509" w:author="Nick Maxwell [2]" w:date="2024-01-28T16:27:00Z">
        <w:r w:rsidR="00987F56">
          <w:rPr>
            <w:rFonts w:ascii="Times New Roman" w:eastAsia="Times New Roman" w:hAnsi="Times New Roman" w:cs="Times New Roman"/>
            <w:sz w:val="24"/>
            <w:szCs w:val="24"/>
          </w:rPr>
          <w:t xml:space="preserve"> previous studies, </w:t>
        </w:r>
      </w:ins>
      <w:del w:id="510" w:author="Nick Maxwell [2]" w:date="2024-01-28T16:25:00Z">
        <w:r w:rsidDel="00987F56">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participants provided their responses after reading each cue</w:t>
      </w:r>
      <w:ins w:id="511" w:author="Nick Maxwell [2]" w:date="2024-01-28T16:28:00Z">
        <w:r w:rsidR="00987F56">
          <w:rPr>
            <w:rFonts w:ascii="Times New Roman" w:eastAsia="Times New Roman" w:hAnsi="Times New Roman" w:cs="Times New Roman"/>
            <w:sz w:val="24"/>
            <w:szCs w:val="24"/>
          </w:rPr>
          <w:t xml:space="preserve"> word</w:t>
        </w:r>
      </w:ins>
      <w:r>
        <w:rPr>
          <w:rFonts w:ascii="Times New Roman" w:eastAsia="Times New Roman" w:hAnsi="Times New Roman" w:cs="Times New Roman"/>
          <w:sz w:val="24"/>
          <w:szCs w:val="24"/>
        </w:rPr>
        <w:t xml:space="preserve">. </w:t>
      </w:r>
      <w:ins w:id="512" w:author="Nick Maxwell [2]" w:date="2024-01-28T16:28:00Z">
        <w:r w:rsidR="00987F56">
          <w:rPr>
            <w:rFonts w:ascii="Times New Roman" w:eastAsia="Times New Roman" w:hAnsi="Times New Roman" w:cs="Times New Roman"/>
            <w:sz w:val="24"/>
            <w:szCs w:val="24"/>
          </w:rPr>
          <w:t>We</w:t>
        </w:r>
      </w:ins>
      <w:del w:id="513" w:author="Nick Maxwell [2]" w:date="2024-01-28T16:28:00Z">
        <w:r w:rsidDel="00987F56">
          <w:rPr>
            <w:rFonts w:ascii="Times New Roman" w:eastAsia="Times New Roman" w:hAnsi="Times New Roman" w:cs="Times New Roman"/>
            <w:sz w:val="24"/>
            <w:szCs w:val="24"/>
          </w:rPr>
          <w:delText>We</w:delText>
        </w:r>
      </w:del>
      <w:r>
        <w:rPr>
          <w:rFonts w:ascii="Times New Roman" w:eastAsia="Times New Roman" w:hAnsi="Times New Roman" w:cs="Times New Roman"/>
          <w:sz w:val="24"/>
          <w:szCs w:val="24"/>
        </w:rPr>
        <w:t xml:space="preserve"> elected to use this approach, as we wanted to avoid inadvertently priming participants to respond with specific object uses based on a certain type of object. However, this may have resulted in larger AFSS values, particularly for objects which may have been vague or objects which participants may have been unfamiliar with. </w:t>
      </w:r>
      <w:del w:id="514" w:author="Nick Maxwell [2]" w:date="2024-01-28T16:31:00Z">
        <w:r w:rsidDel="00987F56">
          <w:rPr>
            <w:rFonts w:ascii="Times New Roman" w:eastAsia="Times New Roman" w:hAnsi="Times New Roman" w:cs="Times New Roman"/>
            <w:sz w:val="24"/>
            <w:szCs w:val="24"/>
          </w:rPr>
          <w:delText>As such</w:delText>
        </w:r>
      </w:del>
      <w:ins w:id="515" w:author="Nick Maxwell [2]" w:date="2024-01-28T16:31:00Z">
        <w:r w:rsidR="00987F56">
          <w:rPr>
            <w:rFonts w:ascii="Times New Roman" w:eastAsia="Times New Roman" w:hAnsi="Times New Roman" w:cs="Times New Roman"/>
            <w:sz w:val="24"/>
            <w:szCs w:val="24"/>
          </w:rPr>
          <w:t>Thus</w:t>
        </w:r>
      </w:ins>
      <w:r>
        <w:rPr>
          <w:rFonts w:ascii="Times New Roman" w:eastAsia="Times New Roman" w:hAnsi="Times New Roman" w:cs="Times New Roman"/>
          <w:sz w:val="24"/>
          <w:szCs w:val="24"/>
        </w:rPr>
        <w:t xml:space="preserve">, follow-up studies may consider </w:t>
      </w:r>
      <w:del w:id="516" w:author="Nick Maxwell [2]" w:date="2024-01-28T16:29:00Z">
        <w:r w:rsidDel="00987F56">
          <w:rPr>
            <w:rFonts w:ascii="Times New Roman" w:eastAsia="Times New Roman" w:hAnsi="Times New Roman" w:cs="Times New Roman"/>
            <w:sz w:val="24"/>
            <w:szCs w:val="24"/>
          </w:rPr>
          <w:delText xml:space="preserve">using </w:delText>
        </w:r>
      </w:del>
      <w:ins w:id="517" w:author="Nick Maxwell [2]" w:date="2024-01-28T16:29:00Z">
        <w:r w:rsidR="00987F56">
          <w:rPr>
            <w:rFonts w:ascii="Times New Roman" w:eastAsia="Times New Roman" w:hAnsi="Times New Roman" w:cs="Times New Roman"/>
            <w:sz w:val="24"/>
            <w:szCs w:val="24"/>
          </w:rPr>
          <w:t>having participants respond to picture cues</w:t>
        </w:r>
      </w:ins>
      <w:del w:id="518" w:author="Nick Maxwell [2]" w:date="2024-01-28T16:29:00Z">
        <w:r w:rsidDel="00987F56">
          <w:rPr>
            <w:rFonts w:ascii="Times New Roman" w:eastAsia="Times New Roman" w:hAnsi="Times New Roman" w:cs="Times New Roman"/>
            <w:sz w:val="24"/>
            <w:szCs w:val="24"/>
          </w:rPr>
          <w:delText>pictures</w:delText>
        </w:r>
      </w:del>
      <w:r>
        <w:rPr>
          <w:rFonts w:ascii="Times New Roman" w:eastAsia="Times New Roman" w:hAnsi="Times New Roman" w:cs="Times New Roman"/>
          <w:sz w:val="24"/>
          <w:szCs w:val="24"/>
        </w:rPr>
        <w:t xml:space="preserve"> rather than lexical cues. Additionally, </w:t>
      </w:r>
      <w:ins w:id="519" w:author="Nick Maxwell [2]" w:date="2024-01-28T16:32:00Z">
        <w:r w:rsidR="00987F56">
          <w:rPr>
            <w:rFonts w:ascii="Times New Roman" w:eastAsia="Times New Roman" w:hAnsi="Times New Roman" w:cs="Times New Roman"/>
            <w:sz w:val="24"/>
            <w:szCs w:val="24"/>
          </w:rPr>
          <w:t xml:space="preserve">individual differences </w:t>
        </w:r>
      </w:ins>
      <w:ins w:id="520" w:author="Nick Maxwell [2]" w:date="2024-01-28T16:34:00Z">
        <w:r w:rsidR="00987F56">
          <w:rPr>
            <w:rFonts w:ascii="Times New Roman" w:eastAsia="Times New Roman" w:hAnsi="Times New Roman" w:cs="Times New Roman"/>
            <w:sz w:val="24"/>
            <w:szCs w:val="24"/>
          </w:rPr>
          <w:t xml:space="preserve">in how participants interact with their environment </w:t>
        </w:r>
      </w:ins>
      <w:ins w:id="521" w:author="Nick Maxwell [2]" w:date="2024-01-28T16:32:00Z">
        <w:r w:rsidR="00987F56">
          <w:rPr>
            <w:rFonts w:ascii="Times New Roman" w:eastAsia="Times New Roman" w:hAnsi="Times New Roman" w:cs="Times New Roman"/>
            <w:sz w:val="24"/>
            <w:szCs w:val="24"/>
          </w:rPr>
          <w:t xml:space="preserve">may </w:t>
        </w:r>
      </w:ins>
      <w:ins w:id="522" w:author="Nick Maxwell [2]" w:date="2024-01-28T16:33:00Z">
        <w:r w:rsidR="00987F56">
          <w:rPr>
            <w:rFonts w:ascii="Times New Roman" w:eastAsia="Times New Roman" w:hAnsi="Times New Roman" w:cs="Times New Roman"/>
            <w:sz w:val="24"/>
            <w:szCs w:val="24"/>
          </w:rPr>
          <w:t xml:space="preserve">also influence the probability of specific </w:t>
        </w:r>
      </w:ins>
      <w:ins w:id="523" w:author="Nick Maxwell [2]" w:date="2024-01-28T16:34:00Z">
        <w:r w:rsidR="00987F56">
          <w:rPr>
            <w:rFonts w:ascii="Times New Roman" w:eastAsia="Times New Roman" w:hAnsi="Times New Roman" w:cs="Times New Roman"/>
            <w:sz w:val="24"/>
            <w:szCs w:val="24"/>
          </w:rPr>
          <w:t>affordances</w:t>
        </w:r>
      </w:ins>
      <w:ins w:id="524" w:author="Nick Maxwell [2]" w:date="2024-01-28T16:33:00Z">
        <w:r w:rsidR="00987F56">
          <w:rPr>
            <w:rFonts w:ascii="Times New Roman" w:eastAsia="Times New Roman" w:hAnsi="Times New Roman" w:cs="Times New Roman"/>
            <w:sz w:val="24"/>
            <w:szCs w:val="24"/>
          </w:rPr>
          <w:t xml:space="preserve"> being elicited. </w:t>
        </w:r>
      </w:ins>
      <w:ins w:id="525" w:author="Nick Maxwell [2]" w:date="2024-01-28T16:30:00Z">
        <w:r w:rsidR="00987F56">
          <w:rPr>
            <w:rFonts w:ascii="Times New Roman" w:eastAsia="Times New Roman" w:hAnsi="Times New Roman" w:cs="Times New Roman"/>
            <w:sz w:val="24"/>
            <w:szCs w:val="24"/>
          </w:rPr>
          <w:t xml:space="preserve">As such, </w:t>
        </w:r>
      </w:ins>
      <w:r>
        <w:rPr>
          <w:rFonts w:ascii="Times New Roman" w:eastAsia="Times New Roman" w:hAnsi="Times New Roman" w:cs="Times New Roman"/>
          <w:sz w:val="24"/>
          <w:szCs w:val="24"/>
        </w:rPr>
        <w:t xml:space="preserve">future studies may wish to explore the effects of </w:t>
      </w:r>
      <w:ins w:id="526" w:author="Nick Maxwell [2]" w:date="2024-01-28T16:34:00Z">
        <w:r w:rsidR="00987F56">
          <w:rPr>
            <w:rFonts w:ascii="Times New Roman" w:eastAsia="Times New Roman" w:hAnsi="Times New Roman" w:cs="Times New Roman"/>
            <w:sz w:val="24"/>
            <w:szCs w:val="24"/>
          </w:rPr>
          <w:t xml:space="preserve">height, age, and disability status on </w:t>
        </w:r>
      </w:ins>
      <w:del w:id="527" w:author="Nick Maxwell [2]" w:date="2024-01-28T16:34:00Z">
        <w:r w:rsidDel="00987F56">
          <w:rPr>
            <w:rFonts w:ascii="Times New Roman" w:eastAsia="Times New Roman" w:hAnsi="Times New Roman" w:cs="Times New Roman"/>
            <w:sz w:val="24"/>
            <w:szCs w:val="24"/>
          </w:rPr>
          <w:delText xml:space="preserve">individual difference variables on affordances, particularly variables which may influence how participants interact with their environment (e.g., height, age, disability status, etc.). </w:delText>
        </w:r>
      </w:del>
      <w:ins w:id="528" w:author="Nick Maxwell [2]" w:date="2024-01-28T16:34:00Z">
        <w:r w:rsidR="00987F56">
          <w:rPr>
            <w:rFonts w:ascii="Times New Roman" w:eastAsia="Times New Roman" w:hAnsi="Times New Roman" w:cs="Times New Roman"/>
            <w:sz w:val="24"/>
            <w:szCs w:val="24"/>
          </w:rPr>
          <w:t>affordances.</w:t>
        </w:r>
      </w:ins>
      <w:moveFromRangeStart w:id="529" w:author="Nick Maxwell [2]" w:date="2024-01-28T16:30:00Z" w:name="move157351829"/>
      <w:moveFrom w:id="530" w:author="Nick Maxwell [2]" w:date="2024-01-28T16:30:00Z">
        <w:r w:rsidDel="00987F56">
          <w:rPr>
            <w:rFonts w:ascii="Times New Roman" w:eastAsia="Times New Roman" w:hAnsi="Times New Roman" w:cs="Times New Roman"/>
            <w:sz w:val="24"/>
            <w:szCs w:val="24"/>
          </w:rPr>
          <w:t xml:space="preserve">Ultimately, however, the present study provides an important starting point for measuring the link between affordances and </w:t>
        </w:r>
        <w:commentRangeStart w:id="531"/>
        <w:commentRangeStart w:id="532"/>
        <w:commentRangeStart w:id="533"/>
        <w:r w:rsidDel="00987F56">
          <w:rPr>
            <w:rFonts w:ascii="Times New Roman" w:eastAsia="Times New Roman" w:hAnsi="Times New Roman" w:cs="Times New Roman"/>
            <w:sz w:val="24"/>
            <w:szCs w:val="24"/>
          </w:rPr>
          <w:t>action</w:t>
        </w:r>
        <w:commentRangeEnd w:id="531"/>
        <w:r w:rsidR="00420157" w:rsidDel="00987F56">
          <w:rPr>
            <w:rStyle w:val="CommentReference"/>
          </w:rPr>
          <w:commentReference w:id="531"/>
        </w:r>
        <w:commentRangeEnd w:id="532"/>
        <w:r w:rsidR="00D33D11" w:rsidDel="00987F56">
          <w:rPr>
            <w:rStyle w:val="CommentReference"/>
          </w:rPr>
          <w:commentReference w:id="532"/>
        </w:r>
        <w:commentRangeEnd w:id="533"/>
        <w:r w:rsidR="00153070" w:rsidDel="00987F56">
          <w:rPr>
            <w:rStyle w:val="CommentReference"/>
          </w:rPr>
          <w:commentReference w:id="533"/>
        </w:r>
      </w:moveFrom>
      <w:ins w:id="534" w:author="Nick Maxwell [2]" w:date="2024-01-28T17:08:00Z">
        <w:r w:rsidR="009A2081">
          <w:rPr>
            <w:rFonts w:ascii="Times New Roman" w:eastAsia="Times New Roman" w:hAnsi="Times New Roman" w:cs="Times New Roman"/>
            <w:sz w:val="24"/>
            <w:szCs w:val="24"/>
          </w:rPr>
          <w:t xml:space="preserve"> </w:t>
        </w:r>
      </w:ins>
    </w:p>
    <w:p w14:paraId="337305D7" w14:textId="5EFDB8B2" w:rsidR="00987F56" w:rsidDel="009A2081" w:rsidRDefault="00E04520" w:rsidP="00987F56">
      <w:pPr>
        <w:spacing w:after="0" w:line="480" w:lineRule="auto"/>
        <w:ind w:firstLine="720"/>
        <w:rPr>
          <w:del w:id="535" w:author="Nick Maxwell [2]" w:date="2024-01-28T17:09:00Z"/>
          <w:moveTo w:id="536" w:author="Nick Maxwell [2]" w:date="2024-01-28T16:30:00Z"/>
          <w:rFonts w:ascii="Times New Roman" w:eastAsia="Times New Roman" w:hAnsi="Times New Roman" w:cs="Times New Roman"/>
          <w:sz w:val="24"/>
          <w:szCs w:val="24"/>
        </w:rPr>
      </w:pPr>
      <w:moveFrom w:id="537" w:author="Nick Maxwell [2]" w:date="2024-01-28T16:30:00Z">
        <w:del w:id="538" w:author="Nick Maxwell [2]" w:date="2024-01-28T17:08:00Z">
          <w:r w:rsidDel="009A2081">
            <w:rPr>
              <w:rFonts w:ascii="Times New Roman" w:eastAsia="Times New Roman" w:hAnsi="Times New Roman" w:cs="Times New Roman"/>
              <w:sz w:val="24"/>
              <w:szCs w:val="24"/>
            </w:rPr>
            <w:lastRenderedPageBreak/>
            <w:delText>.</w:delText>
          </w:r>
        </w:del>
      </w:moveFrom>
      <w:moveFromRangeEnd w:id="529"/>
      <w:ins w:id="539" w:author="Nick Maxwell [2]" w:date="2024-01-28T16:18:00Z">
        <w:r w:rsidR="00A35D38">
          <w:rPr>
            <w:rFonts w:ascii="Times New Roman" w:eastAsia="Times New Roman" w:hAnsi="Times New Roman" w:cs="Times New Roman"/>
            <w:sz w:val="24"/>
            <w:szCs w:val="24"/>
          </w:rPr>
          <w:t xml:space="preserve">Finally, </w:t>
        </w:r>
      </w:ins>
      <w:ins w:id="540" w:author="Nick Maxwell [2]" w:date="2024-01-28T16:53:00Z">
        <w:r w:rsidR="001873A0">
          <w:rPr>
            <w:rFonts w:ascii="Times New Roman" w:eastAsia="Times New Roman" w:hAnsi="Times New Roman" w:cs="Times New Roman"/>
            <w:sz w:val="24"/>
            <w:szCs w:val="24"/>
          </w:rPr>
          <w:t xml:space="preserve">while the present study </w:t>
        </w:r>
      </w:ins>
      <w:ins w:id="541" w:author="Nick Maxwell [2]" w:date="2024-01-28T17:06:00Z">
        <w:r w:rsidR="00F45027">
          <w:rPr>
            <w:rFonts w:ascii="Times New Roman" w:eastAsia="Times New Roman" w:hAnsi="Times New Roman" w:cs="Times New Roman"/>
            <w:sz w:val="24"/>
            <w:szCs w:val="24"/>
          </w:rPr>
          <w:t>provides an important starting point for investigating cue-affordance relations</w:t>
        </w:r>
      </w:ins>
      <w:ins w:id="542" w:author="Nick Maxwell [2]" w:date="2024-01-28T16:55:00Z">
        <w:r w:rsidR="001873A0">
          <w:rPr>
            <w:rFonts w:ascii="Times New Roman" w:eastAsia="Times New Roman" w:hAnsi="Times New Roman" w:cs="Times New Roman"/>
            <w:sz w:val="24"/>
            <w:szCs w:val="24"/>
          </w:rPr>
          <w:t xml:space="preserve">, a </w:t>
        </w:r>
      </w:ins>
      <w:ins w:id="543" w:author="Nick Maxwell [2]" w:date="2024-01-29T16:39:00Z">
        <w:r w:rsidR="009334FE">
          <w:rPr>
            <w:rFonts w:ascii="Times New Roman" w:eastAsia="Times New Roman" w:hAnsi="Times New Roman" w:cs="Times New Roman"/>
            <w:sz w:val="24"/>
            <w:szCs w:val="24"/>
          </w:rPr>
          <w:t>complete</w:t>
        </w:r>
      </w:ins>
      <w:ins w:id="544" w:author="Nick Maxwell [2]" w:date="2024-01-28T16:55:00Z">
        <w:r w:rsidR="001873A0">
          <w:rPr>
            <w:rFonts w:ascii="Times New Roman" w:eastAsia="Times New Roman" w:hAnsi="Times New Roman" w:cs="Times New Roman"/>
            <w:sz w:val="24"/>
            <w:szCs w:val="24"/>
          </w:rPr>
          <w:t xml:space="preserve"> understanding </w:t>
        </w:r>
      </w:ins>
      <w:ins w:id="545" w:author="Nick Maxwell [2]" w:date="2024-01-28T17:07:00Z">
        <w:r w:rsidR="00F45027">
          <w:rPr>
            <w:rFonts w:ascii="Times New Roman" w:eastAsia="Times New Roman" w:hAnsi="Times New Roman" w:cs="Times New Roman"/>
            <w:sz w:val="24"/>
            <w:szCs w:val="24"/>
          </w:rPr>
          <w:t>of how individuals process an object’s affordances also</w:t>
        </w:r>
      </w:ins>
      <w:ins w:id="546" w:author="Nick Maxwell [2]" w:date="2024-01-28T16:56:00Z">
        <w:r w:rsidR="001873A0">
          <w:rPr>
            <w:rFonts w:ascii="Times New Roman" w:eastAsia="Times New Roman" w:hAnsi="Times New Roman" w:cs="Times New Roman"/>
            <w:sz w:val="24"/>
            <w:szCs w:val="24"/>
          </w:rPr>
          <w:t xml:space="preserve"> requires </w:t>
        </w:r>
      </w:ins>
      <w:ins w:id="547" w:author="Nick Maxwell [2]" w:date="2024-01-29T16:39:00Z">
        <w:r w:rsidR="009334FE">
          <w:rPr>
            <w:rFonts w:ascii="Times New Roman" w:eastAsia="Times New Roman" w:hAnsi="Times New Roman" w:cs="Times New Roman"/>
            <w:sz w:val="24"/>
            <w:szCs w:val="24"/>
          </w:rPr>
          <w:t>knowledge</w:t>
        </w:r>
      </w:ins>
      <w:ins w:id="548" w:author="Nick Maxwell [2]" w:date="2024-01-28T16:56:00Z">
        <w:r w:rsidR="001873A0">
          <w:rPr>
            <w:rFonts w:ascii="Times New Roman" w:eastAsia="Times New Roman" w:hAnsi="Times New Roman" w:cs="Times New Roman"/>
            <w:sz w:val="24"/>
            <w:szCs w:val="24"/>
          </w:rPr>
          <w:t xml:space="preserve"> </w:t>
        </w:r>
      </w:ins>
      <w:ins w:id="549" w:author="Nick Maxwell [2]" w:date="2024-01-28T17:07:00Z">
        <w:r w:rsidR="00F45027">
          <w:rPr>
            <w:rFonts w:ascii="Times New Roman" w:eastAsia="Times New Roman" w:hAnsi="Times New Roman" w:cs="Times New Roman"/>
            <w:sz w:val="24"/>
            <w:szCs w:val="24"/>
          </w:rPr>
          <w:t xml:space="preserve">of </w:t>
        </w:r>
      </w:ins>
      <w:ins w:id="550" w:author="Nick Maxwell [2]" w:date="2024-01-28T17:08:00Z">
        <w:r w:rsidR="00F45027">
          <w:rPr>
            <w:rFonts w:ascii="Times New Roman" w:eastAsia="Times New Roman" w:hAnsi="Times New Roman" w:cs="Times New Roman"/>
            <w:sz w:val="24"/>
            <w:szCs w:val="24"/>
          </w:rPr>
          <w:t xml:space="preserve">which objects are most likely to be used to </w:t>
        </w:r>
      </w:ins>
      <w:ins w:id="551" w:author="Nick Maxwell [2]" w:date="2024-01-28T16:56:00Z">
        <w:r w:rsidR="001873A0">
          <w:rPr>
            <w:rFonts w:ascii="Times New Roman" w:eastAsia="Times New Roman" w:hAnsi="Times New Roman" w:cs="Times New Roman"/>
            <w:sz w:val="24"/>
            <w:szCs w:val="24"/>
          </w:rPr>
          <w:t xml:space="preserve">achieve a </w:t>
        </w:r>
      </w:ins>
      <w:ins w:id="552" w:author="Nick Maxwell [2]" w:date="2024-01-28T16:57:00Z">
        <w:r w:rsidR="001873A0">
          <w:rPr>
            <w:rFonts w:ascii="Times New Roman" w:eastAsia="Times New Roman" w:hAnsi="Times New Roman" w:cs="Times New Roman"/>
            <w:sz w:val="24"/>
            <w:szCs w:val="24"/>
          </w:rPr>
          <w:t xml:space="preserve">desired goal or action. As such, future work may wish to answer this question by presenting participants with affordances </w:t>
        </w:r>
      </w:ins>
      <w:ins w:id="553" w:author="Nick Maxwell [2]" w:date="2024-01-28T16:58:00Z">
        <w:r w:rsidR="001873A0">
          <w:rPr>
            <w:rFonts w:ascii="Times New Roman" w:eastAsia="Times New Roman" w:hAnsi="Times New Roman" w:cs="Times New Roman"/>
            <w:sz w:val="24"/>
            <w:szCs w:val="24"/>
          </w:rPr>
          <w:t xml:space="preserve">and </w:t>
        </w:r>
      </w:ins>
      <w:ins w:id="554" w:author="Nick Maxwell [2]" w:date="2024-01-28T16:57:00Z">
        <w:r w:rsidR="001873A0">
          <w:rPr>
            <w:rFonts w:ascii="Times New Roman" w:eastAsia="Times New Roman" w:hAnsi="Times New Roman" w:cs="Times New Roman"/>
            <w:sz w:val="24"/>
            <w:szCs w:val="24"/>
          </w:rPr>
          <w:t xml:space="preserve">having them list </w:t>
        </w:r>
      </w:ins>
      <w:ins w:id="555" w:author="Nick Maxwell [2]" w:date="2024-01-28T16:58:00Z">
        <w:r w:rsidR="001873A0">
          <w:rPr>
            <w:rFonts w:ascii="Times New Roman" w:eastAsia="Times New Roman" w:hAnsi="Times New Roman" w:cs="Times New Roman"/>
            <w:sz w:val="24"/>
            <w:szCs w:val="24"/>
          </w:rPr>
          <w:t xml:space="preserve">the specific objects each action is associated with. </w:t>
        </w:r>
      </w:ins>
      <w:ins w:id="556" w:author="Nick Maxwell [2]" w:date="2024-01-28T16:59:00Z">
        <w:r w:rsidR="001873A0">
          <w:rPr>
            <w:rFonts w:ascii="Times New Roman" w:eastAsia="Times New Roman" w:hAnsi="Times New Roman" w:cs="Times New Roman"/>
            <w:sz w:val="24"/>
            <w:szCs w:val="24"/>
          </w:rPr>
          <w:t>Separately,</w:t>
        </w:r>
      </w:ins>
      <w:ins w:id="557" w:author="Nick Maxwell [2]" w:date="2024-01-28T17:01:00Z">
        <w:r w:rsidR="001873A0">
          <w:rPr>
            <w:rFonts w:ascii="Times New Roman" w:eastAsia="Times New Roman" w:hAnsi="Times New Roman" w:cs="Times New Roman"/>
            <w:sz w:val="24"/>
            <w:szCs w:val="24"/>
          </w:rPr>
          <w:t xml:space="preserve"> because semantic variables are often associated with </w:t>
        </w:r>
      </w:ins>
      <w:ins w:id="558" w:author="Nick Maxwell [2]" w:date="2024-01-28T17:02:00Z">
        <w:r w:rsidR="001873A0">
          <w:rPr>
            <w:rFonts w:ascii="Times New Roman" w:eastAsia="Times New Roman" w:hAnsi="Times New Roman" w:cs="Times New Roman"/>
            <w:sz w:val="24"/>
            <w:szCs w:val="24"/>
          </w:rPr>
          <w:t xml:space="preserve">speed of lexical access in visual word recognition studies, future research may additionally wish to </w:t>
        </w:r>
      </w:ins>
      <w:ins w:id="559" w:author="Nick Maxwell [2]" w:date="2024-01-28T17:03:00Z">
        <w:r w:rsidR="001873A0">
          <w:rPr>
            <w:rFonts w:ascii="Times New Roman" w:eastAsia="Times New Roman" w:hAnsi="Times New Roman" w:cs="Times New Roman"/>
            <w:sz w:val="24"/>
            <w:szCs w:val="24"/>
          </w:rPr>
          <w:t xml:space="preserve">assess the degree to which affordance variables </w:t>
        </w:r>
        <w:r w:rsidR="00446C4D">
          <w:rPr>
            <w:rFonts w:ascii="Times New Roman" w:eastAsia="Times New Roman" w:hAnsi="Times New Roman" w:cs="Times New Roman"/>
            <w:sz w:val="24"/>
            <w:szCs w:val="24"/>
          </w:rPr>
          <w:t>account for variance within this paradigm after accounting for other lexical/semantic variables.</w:t>
        </w:r>
      </w:ins>
      <w:ins w:id="560" w:author="Nick Maxwell [2]" w:date="2024-01-28T16:59:00Z">
        <w:r w:rsidR="001873A0">
          <w:rPr>
            <w:rFonts w:ascii="Times New Roman" w:eastAsia="Times New Roman" w:hAnsi="Times New Roman" w:cs="Times New Roman"/>
            <w:sz w:val="24"/>
            <w:szCs w:val="24"/>
          </w:rPr>
          <w:t xml:space="preserve"> </w:t>
        </w:r>
      </w:ins>
      <w:moveToRangeStart w:id="561" w:author="Nick Maxwell [2]" w:date="2024-01-28T16:30:00Z" w:name="move157351829"/>
      <w:moveTo w:id="562" w:author="Nick Maxwell [2]" w:date="2024-01-28T16:30:00Z">
        <w:r w:rsidR="00987F56">
          <w:rPr>
            <w:rFonts w:ascii="Times New Roman" w:eastAsia="Times New Roman" w:hAnsi="Times New Roman" w:cs="Times New Roman"/>
            <w:sz w:val="24"/>
            <w:szCs w:val="24"/>
          </w:rPr>
          <w:t xml:space="preserve">Ultimately, however, the present study provides an important starting point for measuring the link between affordances and </w:t>
        </w:r>
        <w:commentRangeStart w:id="563"/>
        <w:commentRangeStart w:id="564"/>
        <w:commentRangeStart w:id="565"/>
        <w:r w:rsidR="00987F56">
          <w:rPr>
            <w:rFonts w:ascii="Times New Roman" w:eastAsia="Times New Roman" w:hAnsi="Times New Roman" w:cs="Times New Roman"/>
            <w:sz w:val="24"/>
            <w:szCs w:val="24"/>
          </w:rPr>
          <w:t>action</w:t>
        </w:r>
        <w:commentRangeEnd w:id="563"/>
        <w:r w:rsidR="00987F56">
          <w:rPr>
            <w:rStyle w:val="CommentReference"/>
          </w:rPr>
          <w:commentReference w:id="563"/>
        </w:r>
        <w:commentRangeEnd w:id="564"/>
        <w:r w:rsidR="00987F56">
          <w:rPr>
            <w:rStyle w:val="CommentReference"/>
          </w:rPr>
          <w:commentReference w:id="564"/>
        </w:r>
        <w:commentRangeEnd w:id="565"/>
        <w:r w:rsidR="00987F56">
          <w:rPr>
            <w:rStyle w:val="CommentReference"/>
          </w:rPr>
          <w:commentReference w:id="565"/>
        </w:r>
      </w:moveTo>
      <w:ins w:id="566" w:author="Nick Maxwell [2]" w:date="2024-01-28T17:05:00Z">
        <w:r w:rsidR="00446C4D">
          <w:rPr>
            <w:rFonts w:ascii="Times New Roman" w:eastAsia="Times New Roman" w:hAnsi="Times New Roman" w:cs="Times New Roman"/>
            <w:sz w:val="24"/>
            <w:szCs w:val="24"/>
          </w:rPr>
          <w:t>.</w:t>
        </w:r>
      </w:ins>
      <w:moveTo w:id="567" w:author="Nick Maxwell [2]" w:date="2024-01-28T16:30:00Z">
        <w:del w:id="568" w:author="Nick Maxwell [2]" w:date="2024-01-28T17:04:00Z">
          <w:r w:rsidR="00987F56" w:rsidDel="00446C4D">
            <w:rPr>
              <w:rFonts w:ascii="Times New Roman" w:eastAsia="Times New Roman" w:hAnsi="Times New Roman" w:cs="Times New Roman"/>
              <w:sz w:val="24"/>
              <w:szCs w:val="24"/>
            </w:rPr>
            <w:delText>.</w:delText>
          </w:r>
        </w:del>
      </w:moveTo>
    </w:p>
    <w:moveToRangeEnd w:id="561"/>
    <w:p w14:paraId="64DB235E" w14:textId="5EB3CD10" w:rsidR="00A35D38" w:rsidRDefault="00A35D38">
      <w:pPr>
        <w:spacing w:after="0" w:line="480" w:lineRule="auto"/>
        <w:ind w:firstLine="720"/>
        <w:rPr>
          <w:rFonts w:ascii="Times New Roman" w:eastAsia="Times New Roman" w:hAnsi="Times New Roman" w:cs="Times New Roman"/>
          <w:sz w:val="24"/>
          <w:szCs w:val="24"/>
        </w:rPr>
      </w:pPr>
    </w:p>
    <w:p w14:paraId="00000048"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0000049"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Previous studies have commonly assessed meaning in terms of semantic features or cue-target associations. In the current study, we present a set of affordance norms along with a corresponding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provides researchers with two measures of perceived object use (AFS and AFP) and AFSS values. Importantly, we utilized an open-ended response format when developing this norm set, which allowed us to capture a wide range of potential object uses. Overall, we demonstrate that affordance properties are independent from other semantic measures (e.g., FAS and COS) while also showing weak correlations with BOI values, which quantify object interactivity. As such, affordance information appears to reflect a construct that is separate from other measures of meaning, though more work is needed to fully explore the relationship between affordances and other semantic measures.</w:t>
      </w:r>
    </w:p>
    <w:p w14:paraId="0000004A" w14:textId="77777777" w:rsidR="00E0085D" w:rsidRDefault="00E04520">
      <w:pPr>
        <w:rPr>
          <w:rFonts w:ascii="Times New Roman" w:eastAsia="Times New Roman" w:hAnsi="Times New Roman" w:cs="Times New Roman"/>
          <w:sz w:val="24"/>
          <w:szCs w:val="24"/>
        </w:rPr>
      </w:pPr>
      <w:r>
        <w:br w:type="page"/>
      </w:r>
    </w:p>
    <w:p w14:paraId="0000004B"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Open Practices Statement</w:t>
      </w:r>
    </w:p>
    <w:p w14:paraId="0000004C"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for all analyses have been made available at https://osf.io/68bkt/. A .csv containing the final affordance norm dataset can be directly accessed at https://osf.io/jb45e. This study was not preregistered.</w:t>
      </w:r>
    </w:p>
    <w:p w14:paraId="0000004D" w14:textId="77777777" w:rsidR="00E0085D" w:rsidRDefault="00000000">
      <w:pPr>
        <w:spacing w:after="0" w:line="480" w:lineRule="auto"/>
        <w:rPr>
          <w:rFonts w:ascii="Times New Roman" w:eastAsia="Times New Roman" w:hAnsi="Times New Roman" w:cs="Times New Roman"/>
          <w:b/>
          <w:sz w:val="24"/>
          <w:szCs w:val="24"/>
        </w:rPr>
      </w:pPr>
      <w:sdt>
        <w:sdtPr>
          <w:tag w:val="goog_rdk_14"/>
          <w:id w:val="-37896811"/>
        </w:sdtPr>
        <w:sdtContent>
          <w:commentRangeStart w:id="569"/>
          <w:commentRangeStart w:id="570"/>
          <w:commentRangeStart w:id="571"/>
        </w:sdtContent>
      </w:sdt>
      <w:r w:rsidR="00E04520">
        <w:rPr>
          <w:rFonts w:ascii="Times New Roman" w:eastAsia="Times New Roman" w:hAnsi="Times New Roman" w:cs="Times New Roman"/>
          <w:b/>
          <w:sz w:val="24"/>
          <w:szCs w:val="24"/>
        </w:rPr>
        <w:t>Funding Declarations</w:t>
      </w:r>
      <w:commentRangeEnd w:id="571"/>
      <w:r w:rsidR="00E04520">
        <w:commentReference w:id="571"/>
      </w:r>
      <w:commentRangeEnd w:id="570"/>
      <w:r w:rsidR="00F8543D">
        <w:rPr>
          <w:rStyle w:val="CommentReference"/>
        </w:rPr>
        <w:commentReference w:id="570"/>
      </w:r>
      <w:commentRangeEnd w:id="569"/>
      <w:r w:rsidR="00EF0619">
        <w:rPr>
          <w:rStyle w:val="CommentReference"/>
        </w:rPr>
        <w:commentReference w:id="569"/>
      </w:r>
    </w:p>
    <w:p w14:paraId="0000004E" w14:textId="11E8EC38" w:rsidR="00E0085D" w:rsidRDefault="00EF0619">
      <w:pPr>
        <w:spacing w:after="0" w:line="480" w:lineRule="auto"/>
        <w:rPr>
          <w:rFonts w:ascii="Times New Roman" w:eastAsia="Times New Roman" w:hAnsi="Times New Roman" w:cs="Times New Roman"/>
          <w:sz w:val="24"/>
          <w:szCs w:val="24"/>
        </w:rPr>
      </w:pPr>
      <w:ins w:id="572" w:author="Nick Maxwell [2]" w:date="2024-01-28T16:51:00Z">
        <w:r w:rsidRPr="00EF0619">
          <w:rPr>
            <w:rFonts w:ascii="Times New Roman" w:eastAsia="Times New Roman" w:hAnsi="Times New Roman" w:cs="Times New Roman"/>
            <w:sz w:val="24"/>
            <w:szCs w:val="24"/>
            <w:rPrChange w:id="573" w:author="Nick Maxwell [2]" w:date="2024-01-28T16:51:00Z">
              <w:rPr>
                <w:rStyle w:val="cf01"/>
              </w:rPr>
            </w:rPrChange>
          </w:rPr>
          <w:t>Funding for this project was provided in part by the Aubrey Lucas and Ella Ginn Lucas Foundation at The University of Southern Mississippi to MJ Huff and A Hajnal</w:t>
        </w:r>
        <w:r>
          <w:rPr>
            <w:rFonts w:ascii="Times New Roman" w:eastAsia="Times New Roman" w:hAnsi="Times New Roman" w:cs="Times New Roman"/>
            <w:sz w:val="24"/>
            <w:szCs w:val="24"/>
          </w:rPr>
          <w:t>.</w:t>
        </w:r>
        <w:r w:rsidRPr="00EF0619" w:rsidDel="00EF0619">
          <w:rPr>
            <w:rFonts w:ascii="Times New Roman" w:eastAsia="Times New Roman" w:hAnsi="Times New Roman" w:cs="Times New Roman"/>
            <w:sz w:val="24"/>
            <w:szCs w:val="24"/>
            <w:rPrChange w:id="574" w:author="Nick Maxwell [2]" w:date="2024-01-28T16:51:00Z">
              <w:rPr>
                <w:rFonts w:ascii="Times New Roman" w:eastAsia="Times New Roman" w:hAnsi="Times New Roman" w:cs="Times New Roman"/>
                <w:sz w:val="24"/>
                <w:szCs w:val="24"/>
                <w:highlight w:val="yellow"/>
              </w:rPr>
            </w:rPrChange>
          </w:rPr>
          <w:t xml:space="preserve"> </w:t>
        </w:r>
      </w:ins>
      <w:del w:id="575" w:author="Nick Maxwell [2]" w:date="2024-01-28T16:51:00Z">
        <w:r w:rsidR="00E04520" w:rsidRPr="00EF0619" w:rsidDel="00EF0619">
          <w:rPr>
            <w:rFonts w:ascii="Times New Roman" w:eastAsia="Times New Roman" w:hAnsi="Times New Roman" w:cs="Times New Roman"/>
            <w:sz w:val="24"/>
            <w:szCs w:val="24"/>
            <w:rPrChange w:id="576" w:author="Nick Maxwell [2]" w:date="2024-01-28T16:51:00Z">
              <w:rPr>
                <w:rFonts w:ascii="Times New Roman" w:eastAsia="Times New Roman" w:hAnsi="Times New Roman" w:cs="Times New Roman"/>
                <w:sz w:val="24"/>
                <w:szCs w:val="24"/>
                <w:highlight w:val="yellow"/>
              </w:rPr>
            </w:rPrChange>
          </w:rPr>
          <w:delText>[WORDS HERE]</w:delText>
        </w:r>
      </w:del>
      <w:r w:rsidR="00E04520" w:rsidRPr="00EF0619">
        <w:rPr>
          <w:rFonts w:ascii="Times New Roman" w:eastAsia="Times New Roman" w:hAnsi="Times New Roman" w:cs="Times New Roman"/>
          <w:sz w:val="24"/>
          <w:szCs w:val="24"/>
          <w:rPrChange w:id="577" w:author="Nick Maxwell [2]" w:date="2024-01-28T16:51:00Z">
            <w:rPr/>
          </w:rPrChange>
        </w:rPr>
        <w:br w:type="page"/>
      </w:r>
    </w:p>
    <w:p w14:paraId="0000004F"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0000050" w14:textId="77777777" w:rsidR="00E0085D" w:rsidRDefault="00E04520">
      <w:pPr>
        <w:spacing w:after="0" w:line="480" w:lineRule="auto"/>
        <w:ind w:left="720" w:right="500" w:hanging="719"/>
        <w:rPr>
          <w:rFonts w:ascii="Times New Roman" w:eastAsia="Times New Roman" w:hAnsi="Times New Roman" w:cs="Times New Roman"/>
          <w:sz w:val="24"/>
          <w:szCs w:val="24"/>
        </w:rPr>
      </w:pPr>
      <w:bookmarkStart w:id="578" w:name="_heading=h.gjdgxs" w:colFirst="0" w:colLast="0"/>
      <w:bookmarkEnd w:id="578"/>
      <w:proofErr w:type="spellStart"/>
      <w:r>
        <w:rPr>
          <w:rFonts w:ascii="Times New Roman" w:eastAsia="Times New Roman" w:hAnsi="Times New Roman" w:cs="Times New Roman"/>
          <w:sz w:val="24"/>
          <w:szCs w:val="24"/>
        </w:rPr>
        <w:t>Balota</w:t>
      </w:r>
      <w:proofErr w:type="spellEnd"/>
      <w:r>
        <w:rPr>
          <w:rFonts w:ascii="Times New Roman" w:eastAsia="Times New Roman" w:hAnsi="Times New Roman" w:cs="Times New Roman"/>
          <w:sz w:val="24"/>
          <w:szCs w:val="24"/>
        </w:rPr>
        <w:t xml:space="preserve">, D. A., Yap, M. J., Hutchison, K. A., Cortese, M. J., Kessler, B., Loftis, B., Neely, J. H., Nelson, D. L., Simpson, G. B, &amp; </w:t>
      </w:r>
      <w:proofErr w:type="spellStart"/>
      <w:r>
        <w:rPr>
          <w:rFonts w:ascii="Times New Roman" w:eastAsia="Times New Roman" w:hAnsi="Times New Roman" w:cs="Times New Roman"/>
          <w:sz w:val="24"/>
          <w:szCs w:val="24"/>
        </w:rPr>
        <w:t>Treiman</w:t>
      </w:r>
      <w:proofErr w:type="spellEnd"/>
      <w:r>
        <w:rPr>
          <w:rFonts w:ascii="Times New Roman" w:eastAsia="Times New Roman" w:hAnsi="Times New Roman" w:cs="Times New Roman"/>
          <w:sz w:val="24"/>
          <w:szCs w:val="24"/>
        </w:rPr>
        <w:t xml:space="preserve">, R. (2007). The English lexicon project. </w:t>
      </w:r>
      <w:r>
        <w:rPr>
          <w:rFonts w:ascii="Times New Roman" w:eastAsia="Times New Roman" w:hAnsi="Times New Roman" w:cs="Times New Roman"/>
          <w:i/>
          <w:sz w:val="24"/>
          <w:szCs w:val="24"/>
        </w:rPr>
        <w:t xml:space="preserve">Behavior Research Methods, 39 </w:t>
      </w:r>
      <w:r>
        <w:rPr>
          <w:rFonts w:ascii="Times New Roman" w:eastAsia="Times New Roman" w:hAnsi="Times New Roman" w:cs="Times New Roman"/>
          <w:sz w:val="24"/>
          <w:szCs w:val="24"/>
        </w:rPr>
        <w:t>(3), 445-459.</w:t>
      </w:r>
    </w:p>
    <w:p w14:paraId="00000051"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(1999). Perceptual symbol systems. </w:t>
      </w:r>
      <w:r>
        <w:rPr>
          <w:rFonts w:ascii="Times New Roman" w:eastAsia="Times New Roman" w:hAnsi="Times New Roman" w:cs="Times New Roman"/>
          <w:i/>
          <w:sz w:val="24"/>
          <w:szCs w:val="24"/>
        </w:rPr>
        <w:t>Behavioral and Brain Sciences</w:t>
      </w:r>
      <w:r>
        <w:rPr>
          <w:rFonts w:ascii="Times New Roman" w:eastAsia="Times New Roman" w:hAnsi="Times New Roman" w:cs="Times New Roman"/>
          <w:sz w:val="24"/>
          <w:szCs w:val="24"/>
        </w:rPr>
        <w:t>, 22, 577–660.</w:t>
      </w:r>
    </w:p>
    <w:p w14:paraId="00000052"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(2008). Grounded Cognition. </w:t>
      </w:r>
      <w:r>
        <w:rPr>
          <w:rFonts w:ascii="Times New Roman" w:eastAsia="Times New Roman" w:hAnsi="Times New Roman" w:cs="Times New Roman"/>
          <w:i/>
          <w:sz w:val="24"/>
          <w:szCs w:val="24"/>
        </w:rPr>
        <w:t>Annual Review of Psychology, 59</w:t>
      </w:r>
      <w:r>
        <w:rPr>
          <w:rFonts w:ascii="Times New Roman" w:eastAsia="Times New Roman" w:hAnsi="Times New Roman" w:cs="Times New Roman"/>
          <w:sz w:val="24"/>
          <w:szCs w:val="24"/>
        </w:rPr>
        <w:t>, 617-645.</w:t>
      </w:r>
    </w:p>
    <w:p w14:paraId="00000053"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Simmons, W. K., Barbey, A. K., &amp; Wilson, C. D. (2003). Grounding conceptual knowledge in modality-specific systems. </w:t>
      </w:r>
      <w:r>
        <w:rPr>
          <w:rFonts w:ascii="Times New Roman" w:eastAsia="Times New Roman" w:hAnsi="Times New Roman" w:cs="Times New Roman"/>
          <w:i/>
          <w:sz w:val="24"/>
          <w:szCs w:val="24"/>
        </w:rPr>
        <w:t>Trends in Cognitive Sciences, 7</w:t>
      </w:r>
      <w:r>
        <w:rPr>
          <w:rFonts w:ascii="Times New Roman" w:eastAsia="Times New Roman" w:hAnsi="Times New Roman" w:cs="Times New Roman"/>
          <w:sz w:val="24"/>
          <w:szCs w:val="24"/>
        </w:rPr>
        <w:t>(2), 84-91.</w:t>
      </w:r>
    </w:p>
    <w:p w14:paraId="00000054"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Benoit, K., Muhr, D., &amp; Watanabe, K. (2021).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Multilingual </w:t>
      </w:r>
      <w:proofErr w:type="spellStart"/>
      <w:r>
        <w:rPr>
          <w:rFonts w:ascii="Times New Roman" w:eastAsia="Times New Roman" w:hAnsi="Times New Roman" w:cs="Times New Roman"/>
          <w:sz w:val="24"/>
          <w:szCs w:val="24"/>
        </w:rPr>
        <w:t>stopword</w:t>
      </w:r>
      <w:proofErr w:type="spellEnd"/>
      <w:r>
        <w:rPr>
          <w:rFonts w:ascii="Times New Roman" w:eastAsia="Times New Roman" w:hAnsi="Times New Roman" w:cs="Times New Roman"/>
          <w:sz w:val="24"/>
          <w:szCs w:val="24"/>
        </w:rPr>
        <w:t xml:space="preserve"> lists. (2.3.0) [Computer software]. https://CRAN.R-project.org/package=stopwords.</w:t>
      </w:r>
    </w:p>
    <w:p w14:paraId="00000055" w14:textId="77777777" w:rsidR="00E0085D" w:rsidRDefault="00E04520">
      <w:pPr>
        <w:spacing w:after="0" w:line="480" w:lineRule="auto"/>
        <w:ind w:left="720" w:hanging="720"/>
        <w:rPr>
          <w:rFonts w:ascii="Times New Roman" w:eastAsia="Times New Roman" w:hAnsi="Times New Roman" w:cs="Times New Roman"/>
          <w:sz w:val="24"/>
          <w:szCs w:val="24"/>
        </w:rPr>
      </w:pPr>
      <w:bookmarkStart w:id="579" w:name="_heading=h.30j0zll" w:colFirst="0" w:colLast="0"/>
      <w:bookmarkEnd w:id="579"/>
      <w:r>
        <w:rPr>
          <w:rFonts w:ascii="Times New Roman" w:eastAsia="Times New Roman"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Times New Roman" w:hAnsi="Times New Roman" w:cs="Times New Roman"/>
          <w:i/>
          <w:sz w:val="24"/>
          <w:szCs w:val="24"/>
        </w:rPr>
        <w:t>Behavior Research Methods, 41</w:t>
      </w:r>
      <w:r>
        <w:rPr>
          <w:rFonts w:ascii="Times New Roman" w:eastAsia="Times New Roman" w:hAnsi="Times New Roman" w:cs="Times New Roman"/>
          <w:sz w:val="24"/>
          <w:szCs w:val="24"/>
        </w:rPr>
        <w:t>, 977–990.</w:t>
      </w:r>
    </w:p>
    <w:p w14:paraId="00000056"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Brysbaert, M., Warriner, A. B., &amp; Kuperman, V. (2014). Concreteness ratings for 40 thousand generally known English word lemmas. </w:t>
      </w:r>
      <w:r>
        <w:rPr>
          <w:rFonts w:ascii="Times New Roman" w:eastAsia="Times New Roman" w:hAnsi="Times New Roman" w:cs="Times New Roman"/>
          <w:i/>
          <w:sz w:val="24"/>
          <w:szCs w:val="24"/>
        </w:rPr>
        <w:t>Behavior Research Methods, 46</w:t>
      </w:r>
      <w:r>
        <w:rPr>
          <w:rFonts w:ascii="Times New Roman" w:eastAsia="Times New Roman" w:hAnsi="Times New Roman" w:cs="Times New Roman"/>
          <w:sz w:val="24"/>
          <w:szCs w:val="24"/>
        </w:rPr>
        <w:t>, 904-911.</w:t>
      </w:r>
    </w:p>
    <w:p w14:paraId="00000057"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Buchanan, E. M. De Deyne, S. &amp; </w:t>
      </w:r>
      <w:proofErr w:type="spellStart"/>
      <w:r>
        <w:rPr>
          <w:rFonts w:ascii="Times New Roman" w:eastAsia="Times New Roman" w:hAnsi="Times New Roman" w:cs="Times New Roman"/>
          <w:sz w:val="24"/>
          <w:szCs w:val="24"/>
        </w:rPr>
        <w:t>Montefinese</w:t>
      </w:r>
      <w:proofErr w:type="spellEnd"/>
      <w:r>
        <w:rPr>
          <w:rFonts w:ascii="Times New Roman" w:eastAsia="Times New Roman" w:hAnsi="Times New Roman" w:cs="Times New Roman"/>
          <w:sz w:val="24"/>
          <w:szCs w:val="24"/>
        </w:rPr>
        <w:t xml:space="preserve">, M. (2020). A practical primer on processing semantic property norm data. </w:t>
      </w:r>
      <w:r>
        <w:rPr>
          <w:rFonts w:ascii="Times New Roman" w:eastAsia="Times New Roman" w:hAnsi="Times New Roman" w:cs="Times New Roman"/>
          <w:i/>
          <w:sz w:val="24"/>
          <w:szCs w:val="24"/>
        </w:rPr>
        <w:t>Cognitive Processing, 21</w:t>
      </w:r>
      <w:r>
        <w:rPr>
          <w:rFonts w:ascii="Times New Roman" w:eastAsia="Times New Roman" w:hAnsi="Times New Roman" w:cs="Times New Roman"/>
          <w:sz w:val="24"/>
          <w:szCs w:val="24"/>
        </w:rPr>
        <w:t>, 587-599.</w:t>
      </w:r>
    </w:p>
    <w:p w14:paraId="00000058"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Buchanan, E. M., Valentine, K. D., &amp; Maxwell, N. P. (2019a). English semantic feature production norms: An extended database of 4433 concepts.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1849-1863.</w:t>
      </w:r>
    </w:p>
    <w:p w14:paraId="00000059"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Buchanan, E. M., Valentine, K. D., &amp; Maxwell, N. P. (2019b) LAB: Linguistic Annotated Bibliography – a searchable portal for normed database information.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1878-1888.</w:t>
      </w:r>
    </w:p>
    <w:p w14:paraId="0000005A"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Coltheart, M. (1981). The MRC Psycholinguistic Database. </w:t>
      </w:r>
      <w:r>
        <w:rPr>
          <w:rFonts w:ascii="Times New Roman" w:eastAsia="Times New Roman" w:hAnsi="Times New Roman" w:cs="Times New Roman"/>
          <w:i/>
          <w:sz w:val="24"/>
          <w:szCs w:val="24"/>
        </w:rPr>
        <w:t>The Quarterly Journal of Experimental Psychology Section A, 33</w:t>
      </w:r>
      <w:r>
        <w:rPr>
          <w:rFonts w:ascii="Times New Roman" w:eastAsia="Times New Roman" w:hAnsi="Times New Roman" w:cs="Times New Roman"/>
          <w:sz w:val="24"/>
          <w:szCs w:val="24"/>
        </w:rPr>
        <w:t>(4), 497-505.</w:t>
      </w:r>
    </w:p>
    <w:p w14:paraId="0000005B"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Deyne, S., Navarro, D. J., </w:t>
      </w:r>
      <w:proofErr w:type="spellStart"/>
      <w:r>
        <w:rPr>
          <w:rFonts w:ascii="Times New Roman" w:eastAsia="Times New Roman" w:hAnsi="Times New Roman" w:cs="Times New Roman"/>
          <w:sz w:val="24"/>
          <w:szCs w:val="24"/>
        </w:rPr>
        <w:t>Perfors</w:t>
      </w:r>
      <w:proofErr w:type="spellEnd"/>
      <w:r>
        <w:rPr>
          <w:rFonts w:ascii="Times New Roman" w:eastAsia="Times New Roman" w:hAnsi="Times New Roman" w:cs="Times New Roman"/>
          <w:sz w:val="24"/>
          <w:szCs w:val="24"/>
        </w:rPr>
        <w:t xml:space="preserve">, A., Brysbaert, M., &amp; Storms, G. (2019). The “Small World of Words” English word association norms for over 12,000 cue words.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987-1006.</w:t>
      </w:r>
    </w:p>
    <w:p w14:paraId="0000005C" w14:textId="77777777" w:rsidR="00E0085D" w:rsidRDefault="00E04520">
      <w:pPr>
        <w:spacing w:after="0" w:line="480" w:lineRule="auto"/>
        <w:ind w:left="700" w:hanging="700"/>
        <w:rPr>
          <w:rFonts w:ascii="Times New Roman" w:eastAsia="Times New Roman" w:hAnsi="Times New Roman" w:cs="Times New Roman"/>
          <w:sz w:val="24"/>
          <w:szCs w:val="24"/>
        </w:rPr>
      </w:pPr>
      <w:r>
        <w:rPr>
          <w:rFonts w:ascii="Times New Roman" w:eastAsia="Times New Roman" w:hAnsi="Times New Roman" w:cs="Times New Roman"/>
          <w:sz w:val="24"/>
          <w:szCs w:val="24"/>
        </w:rPr>
        <w:t>Garcia, M. &amp; Kornell, N. (2015). Collector [Computer software]. Retrieved April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2020</w:t>
      </w:r>
      <w:proofErr w:type="gramEnd"/>
      <w:r>
        <w:rPr>
          <w:rFonts w:ascii="Times New Roman" w:eastAsia="Times New Roman" w:hAnsi="Times New Roman" w:cs="Times New Roman"/>
          <w:sz w:val="24"/>
          <w:szCs w:val="24"/>
        </w:rPr>
        <w:t xml:space="preserve"> from https://github.com/gikeymarica/Collector.</w:t>
      </w:r>
    </w:p>
    <w:p w14:paraId="0000005D"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Gibson, J. J. (1977). The theory of affordances. In R. Shaw, J. Bransford (Eds.), Perceiving, Acting, and Knowing: Toward an Ecological </w:t>
      </w:r>
      <w:r>
        <w:rPr>
          <w:rFonts w:ascii="Times New Roman" w:eastAsia="Times New Roman" w:hAnsi="Times New Roman" w:cs="Times New Roman"/>
          <w:i/>
          <w:sz w:val="24"/>
          <w:szCs w:val="24"/>
        </w:rPr>
        <w:t>Psychology</w:t>
      </w:r>
      <w:r>
        <w:rPr>
          <w:rFonts w:ascii="Times New Roman" w:eastAsia="Times New Roman" w:hAnsi="Times New Roman" w:cs="Times New Roman"/>
          <w:sz w:val="24"/>
          <w:szCs w:val="24"/>
        </w:rPr>
        <w:t>, Lawrence Erlbaum, Hillsdale, NJ, pp. 67-82.</w:t>
      </w:r>
    </w:p>
    <w:p w14:paraId="0000005E"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Glenberg, A. M. (2015). Few believe the world is flat: How embodiment is changing the scientific understanding of cognition. </w:t>
      </w:r>
      <w:r>
        <w:rPr>
          <w:rFonts w:ascii="Times New Roman" w:eastAsia="Times New Roman" w:hAnsi="Times New Roman" w:cs="Times New Roman"/>
          <w:i/>
          <w:sz w:val="24"/>
          <w:szCs w:val="24"/>
        </w:rPr>
        <w:t>Canadian Journal of Experimental Psychology, 69</w:t>
      </w:r>
      <w:r>
        <w:rPr>
          <w:rFonts w:ascii="Times New Roman" w:eastAsia="Times New Roman" w:hAnsi="Times New Roman" w:cs="Times New Roman"/>
          <w:sz w:val="24"/>
          <w:szCs w:val="24"/>
        </w:rPr>
        <w:t>(2), 165–171</w:t>
      </w:r>
    </w:p>
    <w:p w14:paraId="0000005F"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Glenberg, A. M. &amp; Gallese, V. (2012). Action-based language: A theory of language acquisition, comprehension, and production. </w:t>
      </w:r>
      <w:r>
        <w:rPr>
          <w:rFonts w:ascii="Times New Roman" w:eastAsia="Times New Roman" w:hAnsi="Times New Roman" w:cs="Times New Roman"/>
          <w:i/>
          <w:sz w:val="24"/>
          <w:szCs w:val="24"/>
        </w:rPr>
        <w:t>Cortex, 48</w:t>
      </w:r>
      <w:r>
        <w:rPr>
          <w:rFonts w:ascii="Times New Roman" w:eastAsia="Times New Roman" w:hAnsi="Times New Roman" w:cs="Times New Roman"/>
          <w:sz w:val="24"/>
          <w:szCs w:val="24"/>
        </w:rPr>
        <w:t>(7), 905-922.</w:t>
      </w:r>
    </w:p>
    <w:p w14:paraId="00000060"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Heard, A., Madan, C. R., </w:t>
      </w:r>
      <w:proofErr w:type="spellStart"/>
      <w:r>
        <w:rPr>
          <w:rFonts w:ascii="Times New Roman" w:eastAsia="Times New Roman" w:hAnsi="Times New Roman" w:cs="Times New Roman"/>
          <w:sz w:val="24"/>
          <w:szCs w:val="24"/>
        </w:rPr>
        <w:t>Protzner</w:t>
      </w:r>
      <w:proofErr w:type="spellEnd"/>
      <w:r>
        <w:rPr>
          <w:rFonts w:ascii="Times New Roman" w:eastAsia="Times New Roman" w:hAnsi="Times New Roman" w:cs="Times New Roman"/>
          <w:sz w:val="24"/>
          <w:szCs w:val="24"/>
        </w:rPr>
        <w:t xml:space="preserve">, A. B.,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(2019). Getting a grip on sensorimotor effects in lexical-semantic processing.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1-13.</w:t>
      </w:r>
    </w:p>
    <w:p w14:paraId="00000061"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Hutchison, K. A. (2003). Is semantic priming due to association strength or feature overlap? A microanalytic review. </w:t>
      </w:r>
      <w:r>
        <w:rPr>
          <w:rFonts w:ascii="Times New Roman" w:eastAsia="Times New Roman" w:hAnsi="Times New Roman" w:cs="Times New Roman"/>
          <w:i/>
          <w:sz w:val="24"/>
          <w:szCs w:val="24"/>
        </w:rPr>
        <w:t>Psychonomic Bulletin &amp; Review, 10</w:t>
      </w:r>
      <w:r>
        <w:rPr>
          <w:rFonts w:ascii="Times New Roman" w:eastAsia="Times New Roman" w:hAnsi="Times New Roman" w:cs="Times New Roman"/>
          <w:sz w:val="24"/>
          <w:szCs w:val="24"/>
        </w:rPr>
        <w:t>, 785-813.</w:t>
      </w:r>
    </w:p>
    <w:p w14:paraId="00000062"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Kumar, A. A. (2021). Semantic memory: A review of methods, models, and current challenges. Psychonomic Bulletin &amp; Review, 28, 40-80.</w:t>
      </w:r>
    </w:p>
    <w:p w14:paraId="00000063" w14:textId="77777777" w:rsidR="00E0085D" w:rsidRDefault="00E04520">
      <w:pPr>
        <w:spacing w:after="0" w:line="480" w:lineRule="auto"/>
        <w:ind w:left="720" w:hanging="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Kuperman, V., </w:t>
      </w:r>
      <w:proofErr w:type="spellStart"/>
      <w:r>
        <w:rPr>
          <w:rFonts w:ascii="Times New Roman" w:eastAsia="Times New Roman" w:hAnsi="Times New Roman" w:cs="Times New Roman"/>
          <w:sz w:val="24"/>
          <w:szCs w:val="24"/>
        </w:rPr>
        <w:t>Stadthagen</w:t>
      </w:r>
      <w:proofErr w:type="spellEnd"/>
      <w:r>
        <w:rPr>
          <w:rFonts w:ascii="Times New Roman" w:eastAsia="Times New Roman" w:hAnsi="Times New Roman" w:cs="Times New Roman"/>
          <w:sz w:val="24"/>
          <w:szCs w:val="24"/>
        </w:rPr>
        <w:t xml:space="preserve">-Gonzalez, H., &amp; Brysbaert, M. (2012). Age-of-acquisition ratings for 30,000 English words. </w:t>
      </w:r>
      <w:r>
        <w:rPr>
          <w:rFonts w:ascii="Times New Roman" w:eastAsia="Times New Roman" w:hAnsi="Times New Roman" w:cs="Times New Roman"/>
          <w:i/>
          <w:sz w:val="24"/>
          <w:szCs w:val="24"/>
        </w:rPr>
        <w:t xml:space="preserve">Behavior Research Methods, 44, </w:t>
      </w:r>
      <w:r>
        <w:rPr>
          <w:rFonts w:ascii="Times New Roman" w:eastAsia="Times New Roman" w:hAnsi="Times New Roman" w:cs="Times New Roman"/>
          <w:sz w:val="24"/>
          <w:szCs w:val="24"/>
        </w:rPr>
        <w:t>978-990.</w:t>
      </w:r>
    </w:p>
    <w:p w14:paraId="00000064"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Maki, W. S., &amp; Buchanan, E. M. (2008). Latent structure in measures of associative, semantic, and thematic knowledge. </w:t>
      </w:r>
      <w:r>
        <w:rPr>
          <w:rFonts w:ascii="Times New Roman" w:eastAsia="Times New Roman" w:hAnsi="Times New Roman" w:cs="Times New Roman"/>
          <w:i/>
          <w:sz w:val="24"/>
          <w:szCs w:val="24"/>
        </w:rPr>
        <w:t>Psychonomic Bulletin &amp; Review, 15</w:t>
      </w:r>
      <w:r>
        <w:rPr>
          <w:rFonts w:ascii="Times New Roman" w:eastAsia="Times New Roman" w:hAnsi="Times New Roman" w:cs="Times New Roman"/>
          <w:sz w:val="24"/>
          <w:szCs w:val="24"/>
        </w:rPr>
        <w:t>, 598-603.</w:t>
      </w:r>
    </w:p>
    <w:p w14:paraId="00000065"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McRae, K., Cree, G. S., Seidenberg, M. S., &amp; </w:t>
      </w:r>
      <w:proofErr w:type="spellStart"/>
      <w:r>
        <w:rPr>
          <w:rFonts w:ascii="Times New Roman" w:eastAsia="Times New Roman" w:hAnsi="Times New Roman" w:cs="Times New Roman"/>
          <w:sz w:val="24"/>
          <w:szCs w:val="24"/>
        </w:rPr>
        <w:t>McNorgan</w:t>
      </w:r>
      <w:proofErr w:type="spellEnd"/>
      <w:r>
        <w:rPr>
          <w:rFonts w:ascii="Times New Roman" w:eastAsia="Times New Roman" w:hAnsi="Times New Roman" w:cs="Times New Roman"/>
          <w:sz w:val="24"/>
          <w:szCs w:val="24"/>
        </w:rPr>
        <w:t xml:space="preserve">, C. (2005). Semantic feature production norms for a large set of living and nonliving things. </w:t>
      </w:r>
      <w:r>
        <w:rPr>
          <w:rFonts w:ascii="Times New Roman" w:eastAsia="Times New Roman" w:hAnsi="Times New Roman" w:cs="Times New Roman"/>
          <w:i/>
          <w:sz w:val="24"/>
          <w:szCs w:val="24"/>
        </w:rPr>
        <w:t>Behavior Research Methods, 37</w:t>
      </w:r>
      <w:r>
        <w:rPr>
          <w:rFonts w:ascii="Times New Roman" w:eastAsia="Times New Roman" w:hAnsi="Times New Roman" w:cs="Times New Roman"/>
          <w:sz w:val="24"/>
          <w:szCs w:val="24"/>
        </w:rPr>
        <w:t>(4), 547–559.</w:t>
      </w:r>
    </w:p>
    <w:p w14:paraId="00000066"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Muraki, E. J., Siddiqui, I. A.,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(2022). Quantifying children’s sensorimotor experience: Child body-object interaction ratings for 3359 English words. </w:t>
      </w:r>
      <w:r>
        <w:rPr>
          <w:rFonts w:ascii="Times New Roman" w:eastAsia="Times New Roman" w:hAnsi="Times New Roman" w:cs="Times New Roman"/>
          <w:i/>
          <w:sz w:val="24"/>
          <w:szCs w:val="24"/>
        </w:rPr>
        <w:t>Behavior Research Methods, 54</w:t>
      </w:r>
      <w:r>
        <w:rPr>
          <w:rFonts w:ascii="Times New Roman" w:eastAsia="Times New Roman" w:hAnsi="Times New Roman" w:cs="Times New Roman"/>
          <w:sz w:val="24"/>
          <w:szCs w:val="24"/>
        </w:rPr>
        <w:t>, 2864-2877.</w:t>
      </w:r>
    </w:p>
    <w:p w14:paraId="00000067"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Nelson, D. L., McEvoy, C. L., &amp; Dennis, S. (2000). What is free association and what does it measure? </w:t>
      </w:r>
      <w:r>
        <w:rPr>
          <w:rFonts w:ascii="Times New Roman" w:eastAsia="Times New Roman" w:hAnsi="Times New Roman" w:cs="Times New Roman"/>
          <w:i/>
          <w:sz w:val="24"/>
          <w:szCs w:val="24"/>
        </w:rPr>
        <w:t>Memory &amp; Cognition, 28</w:t>
      </w:r>
      <w:r>
        <w:rPr>
          <w:rFonts w:ascii="Times New Roman" w:eastAsia="Times New Roman" w:hAnsi="Times New Roman" w:cs="Times New Roman"/>
          <w:sz w:val="24"/>
          <w:szCs w:val="24"/>
        </w:rPr>
        <w:t>, 887-899.</w:t>
      </w:r>
    </w:p>
    <w:p w14:paraId="00000068"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Nelson, D. L., McEvoy, C. L., &amp; Schreiber, T. A. (2004). The University of South Florida free association, rhyme, and word fragment norms. </w:t>
      </w:r>
      <w:r>
        <w:rPr>
          <w:rFonts w:ascii="Times New Roman" w:eastAsia="Times New Roman" w:hAnsi="Times New Roman" w:cs="Times New Roman"/>
          <w:i/>
          <w:sz w:val="24"/>
          <w:szCs w:val="24"/>
        </w:rPr>
        <w:t>Behavior Research Methods, Instruments, &amp; Computers, 36</w:t>
      </w:r>
      <w:r>
        <w:rPr>
          <w:rFonts w:ascii="Times New Roman" w:eastAsia="Times New Roman" w:hAnsi="Times New Roman" w:cs="Times New Roman"/>
          <w:sz w:val="24"/>
          <w:szCs w:val="24"/>
        </w:rPr>
        <w:t>(3), 402–407.</w:t>
      </w:r>
    </w:p>
    <w:p w14:paraId="00000069"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Ooms, J. (2022). </w:t>
      </w:r>
      <w:proofErr w:type="spellStart"/>
      <w:r>
        <w:rPr>
          <w:rFonts w:ascii="Times New Roman" w:eastAsia="Times New Roman" w:hAnsi="Times New Roman" w:cs="Times New Roman"/>
          <w:sz w:val="24"/>
          <w:szCs w:val="24"/>
        </w:rPr>
        <w:t>hunspell</w:t>
      </w:r>
      <w:proofErr w:type="spellEnd"/>
      <w:r>
        <w:rPr>
          <w:rFonts w:ascii="Times New Roman" w:eastAsia="Times New Roman" w:hAnsi="Times New Roman" w:cs="Times New Roman"/>
          <w:sz w:val="24"/>
          <w:szCs w:val="24"/>
        </w:rPr>
        <w:t>: High-performance stemmer, tokenizer, and spell checker. (3.0.2) [Computer software]. https://CRAN.R-project.org/package=hunspell.</w:t>
      </w:r>
    </w:p>
    <w:p w14:paraId="0000006A"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Patterson, K. &amp; Ralph, M. A. L. (2016). The hub-and-spoke hypothesis of semantic memory. In </w:t>
      </w:r>
      <w:r>
        <w:rPr>
          <w:rFonts w:ascii="Times New Roman" w:eastAsia="Times New Roman" w:hAnsi="Times New Roman" w:cs="Times New Roman"/>
          <w:i/>
          <w:sz w:val="24"/>
          <w:szCs w:val="24"/>
        </w:rPr>
        <w:t>Neurobiology of Language</w:t>
      </w:r>
      <w:r>
        <w:rPr>
          <w:rFonts w:ascii="Times New Roman" w:eastAsia="Times New Roman" w:hAnsi="Times New Roman" w:cs="Times New Roman"/>
          <w:sz w:val="24"/>
          <w:szCs w:val="24"/>
        </w:rPr>
        <w:t xml:space="preserve"> (pp. 765-775). Academic Press.</w:t>
      </w:r>
    </w:p>
    <w:p w14:paraId="0000006B"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Pexman</w:t>
      </w:r>
      <w:proofErr w:type="spellEnd"/>
      <w:r>
        <w:rPr>
          <w:rFonts w:ascii="Times New Roman" w:eastAsia="Times New Roman" w:hAnsi="Times New Roman" w:cs="Times New Roman"/>
          <w:sz w:val="24"/>
          <w:szCs w:val="24"/>
        </w:rPr>
        <w:t xml:space="preserve">, P. M., Heard, A., Lloyd, E., &amp; Yap, M. J. (2017). The Calgary semantic decision project: Concrete/abstract decision data for 10,000 English words. </w:t>
      </w:r>
      <w:r>
        <w:rPr>
          <w:rFonts w:ascii="Times New Roman" w:eastAsia="Times New Roman" w:hAnsi="Times New Roman" w:cs="Times New Roman"/>
          <w:i/>
          <w:sz w:val="24"/>
          <w:szCs w:val="24"/>
        </w:rPr>
        <w:t>Behavior Research Methods, 49</w:t>
      </w:r>
      <w:r>
        <w:rPr>
          <w:rFonts w:ascii="Times New Roman" w:eastAsia="Times New Roman" w:hAnsi="Times New Roman" w:cs="Times New Roman"/>
          <w:sz w:val="24"/>
          <w:szCs w:val="24"/>
        </w:rPr>
        <w:t>, 407-417.</w:t>
      </w:r>
    </w:p>
    <w:p w14:paraId="0000006C"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Muraki, E., Sidhu, D. M.,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P. D., &amp; Yap, M. J. (2019). Quantifying sensorimotor experience: Body-object interaction ratings for more than 9,000 English words.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453-466.</w:t>
      </w:r>
    </w:p>
    <w:p w14:paraId="0000006D"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Silge</w:t>
      </w:r>
      <w:proofErr w:type="spellEnd"/>
      <w:r>
        <w:rPr>
          <w:rFonts w:ascii="Times New Roman" w:eastAsia="Times New Roman" w:hAnsi="Times New Roman" w:cs="Times New Roman"/>
          <w:sz w:val="24"/>
          <w:szCs w:val="24"/>
        </w:rPr>
        <w:t xml:space="preserve">, J. &amp; Robinson, D. (2016). </w:t>
      </w:r>
      <w:proofErr w:type="spellStart"/>
      <w:r>
        <w:rPr>
          <w:rFonts w:ascii="Times New Roman" w:eastAsia="Times New Roman" w:hAnsi="Times New Roman" w:cs="Times New Roman"/>
          <w:sz w:val="24"/>
          <w:szCs w:val="24"/>
        </w:rPr>
        <w:t>tidytext</w:t>
      </w:r>
      <w:proofErr w:type="spellEnd"/>
      <w:r>
        <w:rPr>
          <w:rFonts w:ascii="Times New Roman" w:eastAsia="Times New Roman" w:hAnsi="Times New Roman" w:cs="Times New Roman"/>
          <w:sz w:val="24"/>
          <w:szCs w:val="24"/>
        </w:rPr>
        <w:t xml:space="preserve">: Text mining and analysis using tidy data principles in R. </w:t>
      </w:r>
      <w:r>
        <w:rPr>
          <w:rFonts w:ascii="Times New Roman" w:eastAsia="Times New Roman" w:hAnsi="Times New Roman" w:cs="Times New Roman"/>
          <w:i/>
          <w:sz w:val="24"/>
          <w:szCs w:val="24"/>
        </w:rPr>
        <w:t xml:space="preserve">Journal of </w:t>
      </w:r>
      <w:proofErr w:type="gramStart"/>
      <w:r>
        <w:rPr>
          <w:rFonts w:ascii="Times New Roman" w:eastAsia="Times New Roman" w:hAnsi="Times New Roman" w:cs="Times New Roman"/>
          <w:i/>
          <w:sz w:val="24"/>
          <w:szCs w:val="24"/>
        </w:rPr>
        <w:t>Open Source</w:t>
      </w:r>
      <w:proofErr w:type="gramEnd"/>
      <w:r>
        <w:rPr>
          <w:rFonts w:ascii="Times New Roman" w:eastAsia="Times New Roman" w:hAnsi="Times New Roman" w:cs="Times New Roman"/>
          <w:i/>
          <w:sz w:val="24"/>
          <w:szCs w:val="24"/>
        </w:rPr>
        <w:t xml:space="preserve"> Software</w:t>
      </w:r>
      <w:r>
        <w:rPr>
          <w:rFonts w:ascii="Times New Roman" w:eastAsia="Times New Roman" w:hAnsi="Times New Roman" w:cs="Times New Roman"/>
          <w:sz w:val="24"/>
          <w:szCs w:val="24"/>
        </w:rPr>
        <w:t>, 1-3.</w:t>
      </w:r>
    </w:p>
    <w:p w14:paraId="0000006E"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Surber, T., Huff, M. J., &amp; Hajnal., A. (in press). The affordance directive: Affordance priming facilitates object detection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semantic priming. </w:t>
      </w:r>
      <w:r>
        <w:rPr>
          <w:rFonts w:ascii="Times New Roman" w:eastAsia="Times New Roman" w:hAnsi="Times New Roman" w:cs="Times New Roman"/>
          <w:i/>
          <w:sz w:val="24"/>
          <w:szCs w:val="24"/>
        </w:rPr>
        <w:t>Psychological Reports</w:t>
      </w:r>
      <w:r>
        <w:rPr>
          <w:rFonts w:ascii="Times New Roman" w:eastAsia="Times New Roman" w:hAnsi="Times New Roman" w:cs="Times New Roman"/>
          <w:sz w:val="24"/>
          <w:szCs w:val="24"/>
        </w:rPr>
        <w:t>, 1-34.</w:t>
      </w:r>
    </w:p>
    <w:p w14:paraId="0000006F"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Tillotson, S. M.,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P. D.,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(2008). Body-object interaction ratings for 1,618 monosyllabic nouns. </w:t>
      </w:r>
      <w:r>
        <w:rPr>
          <w:rFonts w:ascii="Times New Roman" w:eastAsia="Times New Roman" w:hAnsi="Times New Roman" w:cs="Times New Roman"/>
          <w:i/>
          <w:sz w:val="24"/>
          <w:szCs w:val="24"/>
        </w:rPr>
        <w:t>Behavior Research Methods, 40</w:t>
      </w:r>
      <w:r>
        <w:rPr>
          <w:rFonts w:ascii="Times New Roman" w:eastAsia="Times New Roman" w:hAnsi="Times New Roman" w:cs="Times New Roman"/>
          <w:sz w:val="24"/>
          <w:szCs w:val="24"/>
        </w:rPr>
        <w:t>, 1075-1078.</w:t>
      </w:r>
    </w:p>
    <w:p w14:paraId="00000070"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Wagman, J. B. (2019). A guided tour of Gibson’s theory of affordances. In: </w:t>
      </w:r>
      <w:r>
        <w:rPr>
          <w:rFonts w:ascii="Times New Roman" w:eastAsia="Times New Roman" w:hAnsi="Times New Roman" w:cs="Times New Roman"/>
          <w:i/>
          <w:sz w:val="24"/>
          <w:szCs w:val="24"/>
        </w:rPr>
        <w:t>Perception as Information Detection. Reflections on Gibson’s Ecological Approach to Visual Perception</w:t>
      </w:r>
      <w:r>
        <w:rPr>
          <w:rFonts w:ascii="Times New Roman" w:eastAsia="Times New Roman" w:hAnsi="Times New Roman" w:cs="Times New Roman"/>
          <w:sz w:val="24"/>
          <w:szCs w:val="24"/>
        </w:rPr>
        <w:t xml:space="preserve">, eds J. B. Wagman and J. J. C. Blau (pp. 130-148). New York: Routledge. </w:t>
      </w:r>
    </w:p>
    <w:p w14:paraId="00000071"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Wijffels</w:t>
      </w:r>
      <w:proofErr w:type="spellEnd"/>
      <w:r>
        <w:rPr>
          <w:rFonts w:ascii="Times New Roman" w:eastAsia="Times New Roman" w:hAnsi="Times New Roman" w:cs="Times New Roman"/>
          <w:sz w:val="24"/>
          <w:szCs w:val="24"/>
        </w:rPr>
        <w:t xml:space="preserve">, J. (2023). </w:t>
      </w:r>
      <w:proofErr w:type="spellStart"/>
      <w:r>
        <w:rPr>
          <w:rFonts w:ascii="Times New Roman" w:eastAsia="Times New Roman" w:hAnsi="Times New Roman" w:cs="Times New Roman"/>
          <w:sz w:val="24"/>
          <w:szCs w:val="24"/>
        </w:rPr>
        <w:t>udpipe</w:t>
      </w:r>
      <w:proofErr w:type="spellEnd"/>
      <w:r>
        <w:rPr>
          <w:rFonts w:ascii="Times New Roman" w:eastAsia="Times New Roman" w:hAnsi="Times New Roman" w:cs="Times New Roman"/>
          <w:sz w:val="24"/>
          <w:szCs w:val="24"/>
        </w:rPr>
        <w:t>: Tokenization, parts of speech tagging, lemmatization, and dependency parsing with the ‘</w:t>
      </w:r>
      <w:proofErr w:type="spellStart"/>
      <w:r>
        <w:rPr>
          <w:rFonts w:ascii="Times New Roman" w:eastAsia="Times New Roman" w:hAnsi="Times New Roman" w:cs="Times New Roman"/>
          <w:sz w:val="24"/>
          <w:szCs w:val="24"/>
        </w:rPr>
        <w:t>UDPipe</w:t>
      </w:r>
      <w:proofErr w:type="spellEnd"/>
      <w:r>
        <w:rPr>
          <w:rFonts w:ascii="Times New Roman" w:eastAsia="Times New Roman" w:hAnsi="Times New Roman" w:cs="Times New Roman"/>
          <w:sz w:val="24"/>
          <w:szCs w:val="24"/>
        </w:rPr>
        <w:t>’ ‘NLP’ toolkit. (0.8.11) [Computer software]. https://CRAN.R-project.org/package=udpipe.</w:t>
      </w:r>
    </w:p>
    <w:p w14:paraId="00000072" w14:textId="77777777" w:rsidR="00E0085D" w:rsidRDefault="00E04520">
      <w:pPr>
        <w:spacing w:after="0" w:line="480" w:lineRule="auto"/>
        <w:ind w:left="720" w:hanging="720"/>
        <w:rPr>
          <w:rFonts w:ascii="Times New Roman" w:eastAsia="Times New Roman" w:hAnsi="Times New Roman" w:cs="Times New Roman"/>
          <w:sz w:val="24"/>
          <w:szCs w:val="24"/>
        </w:rPr>
      </w:pPr>
      <w:r>
        <w:br w:type="page"/>
      </w:r>
    </w:p>
    <w:p w14:paraId="00000073" w14:textId="77777777" w:rsidR="00E0085D" w:rsidRDefault="00E04520">
      <w:pPr>
        <w:spacing w:after="0" w:line="480" w:lineRule="auto"/>
        <w:jc w:val="both"/>
        <w:rPr>
          <w:rFonts w:ascii="Times New Roman" w:eastAsia="Times New Roman" w:hAnsi="Times New Roman" w:cs="Times New Roman"/>
          <w:sz w:val="24"/>
          <w:szCs w:val="24"/>
        </w:rPr>
      </w:pPr>
      <w:bookmarkStart w:id="580" w:name="_heading=h.1fob9te" w:colFirst="0" w:colLast="0"/>
      <w:bookmarkEnd w:id="580"/>
      <w:r>
        <w:rPr>
          <w:rFonts w:ascii="Times New Roman" w:eastAsia="Times New Roman" w:hAnsi="Times New Roman" w:cs="Times New Roman"/>
          <w:sz w:val="24"/>
          <w:szCs w:val="24"/>
        </w:rPr>
        <w:lastRenderedPageBreak/>
        <w:t xml:space="preserve">Table 1. </w:t>
      </w:r>
      <w:r>
        <w:rPr>
          <w:rFonts w:ascii="Times New Roman" w:eastAsia="Times New Roman" w:hAnsi="Times New Roman" w:cs="Times New Roman"/>
          <w:i/>
          <w:sz w:val="24"/>
          <w:szCs w:val="24"/>
        </w:rPr>
        <w:t>Final Sample Sizes for Each Testing Site.</w:t>
      </w:r>
    </w:p>
    <w:tbl>
      <w:tblPr>
        <w:tblStyle w:val="a"/>
        <w:tblW w:w="6840" w:type="dxa"/>
        <w:tblBorders>
          <w:top w:val="nil"/>
          <w:left w:val="nil"/>
          <w:bottom w:val="nil"/>
          <w:right w:val="nil"/>
          <w:insideH w:val="nil"/>
          <w:insideV w:val="nil"/>
        </w:tblBorders>
        <w:tblLayout w:type="fixed"/>
        <w:tblLook w:val="0400" w:firstRow="0" w:lastRow="0" w:firstColumn="0" w:lastColumn="0" w:noHBand="0" w:noVBand="1"/>
      </w:tblPr>
      <w:tblGrid>
        <w:gridCol w:w="3780"/>
        <w:gridCol w:w="3060"/>
      </w:tblGrid>
      <w:tr w:rsidR="00E0085D" w14:paraId="656EDCC4" w14:textId="77777777">
        <w:trPr>
          <w:trHeight w:val="440"/>
        </w:trPr>
        <w:tc>
          <w:tcPr>
            <w:tcW w:w="3780" w:type="dxa"/>
            <w:tcBorders>
              <w:top w:val="single" w:sz="4" w:space="0" w:color="000000"/>
              <w:bottom w:val="single" w:sz="4" w:space="0" w:color="000000"/>
            </w:tcBorders>
          </w:tcPr>
          <w:p w14:paraId="00000074" w14:textId="77777777" w:rsidR="00E0085D" w:rsidRDefault="00E045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Institution</w:t>
            </w:r>
          </w:p>
        </w:tc>
        <w:tc>
          <w:tcPr>
            <w:tcW w:w="3060" w:type="dxa"/>
            <w:tcBorders>
              <w:top w:val="single" w:sz="4" w:space="0" w:color="000000"/>
              <w:bottom w:val="single" w:sz="4" w:space="0" w:color="000000"/>
            </w:tcBorders>
          </w:tcPr>
          <w:p w14:paraId="00000075"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w:t>
            </w:r>
            <w:r>
              <w:rPr>
                <w:rFonts w:ascii="Times New Roman" w:eastAsia="Times New Roman" w:hAnsi="Times New Roman" w:cs="Times New Roman"/>
                <w:i/>
                <w:sz w:val="24"/>
                <w:szCs w:val="24"/>
              </w:rPr>
              <w:t>n</w:t>
            </w:r>
          </w:p>
        </w:tc>
      </w:tr>
      <w:tr w:rsidR="00E0085D" w14:paraId="69183154" w14:textId="77777777">
        <w:tc>
          <w:tcPr>
            <w:tcW w:w="3780" w:type="dxa"/>
            <w:tcBorders>
              <w:top w:val="single" w:sz="4" w:space="0" w:color="000000"/>
            </w:tcBorders>
          </w:tcPr>
          <w:p w14:paraId="00000076"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Southern Mississippi</w:t>
            </w:r>
          </w:p>
        </w:tc>
        <w:tc>
          <w:tcPr>
            <w:tcW w:w="3060" w:type="dxa"/>
            <w:tcBorders>
              <w:top w:val="single" w:sz="4" w:space="0" w:color="000000"/>
            </w:tcBorders>
          </w:tcPr>
          <w:p w14:paraId="00000077"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1161</w:t>
            </w:r>
          </w:p>
        </w:tc>
      </w:tr>
      <w:tr w:rsidR="00E0085D" w14:paraId="60295375" w14:textId="77777777">
        <w:tc>
          <w:tcPr>
            <w:tcW w:w="3780" w:type="dxa"/>
          </w:tcPr>
          <w:p w14:paraId="00000078"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Prolific</w:t>
            </w:r>
          </w:p>
        </w:tc>
        <w:tc>
          <w:tcPr>
            <w:tcW w:w="3060" w:type="dxa"/>
          </w:tcPr>
          <w:p w14:paraId="00000079"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756</w:t>
            </w:r>
          </w:p>
        </w:tc>
      </w:tr>
      <w:tr w:rsidR="00E0085D" w14:paraId="2C739795" w14:textId="77777777">
        <w:tc>
          <w:tcPr>
            <w:tcW w:w="3780" w:type="dxa"/>
          </w:tcPr>
          <w:p w14:paraId="0000007A"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South Alabama</w:t>
            </w:r>
          </w:p>
        </w:tc>
        <w:tc>
          <w:tcPr>
            <w:tcW w:w="3060" w:type="dxa"/>
          </w:tcPr>
          <w:p w14:paraId="0000007B"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365</w:t>
            </w:r>
          </w:p>
        </w:tc>
      </w:tr>
      <w:tr w:rsidR="00E0085D" w14:paraId="698AEE11" w14:textId="77777777">
        <w:tc>
          <w:tcPr>
            <w:tcW w:w="3780" w:type="dxa"/>
          </w:tcPr>
          <w:p w14:paraId="0000007C"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Midwestern State University</w:t>
            </w:r>
          </w:p>
        </w:tc>
        <w:tc>
          <w:tcPr>
            <w:tcW w:w="3060" w:type="dxa"/>
          </w:tcPr>
          <w:p w14:paraId="0000007D"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254</w:t>
            </w:r>
          </w:p>
        </w:tc>
      </w:tr>
      <w:tr w:rsidR="00E0085D" w14:paraId="11DBF232" w14:textId="77777777">
        <w:tc>
          <w:tcPr>
            <w:tcW w:w="3780" w:type="dxa"/>
          </w:tcPr>
          <w:p w14:paraId="0000007E"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Hope College</w:t>
            </w:r>
          </w:p>
        </w:tc>
        <w:tc>
          <w:tcPr>
            <w:tcW w:w="3060" w:type="dxa"/>
          </w:tcPr>
          <w:p w14:paraId="0000007F"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215</w:t>
            </w:r>
          </w:p>
        </w:tc>
      </w:tr>
      <w:tr w:rsidR="00E0085D" w14:paraId="3DE730D8" w14:textId="77777777">
        <w:tc>
          <w:tcPr>
            <w:tcW w:w="3780" w:type="dxa"/>
          </w:tcPr>
          <w:p w14:paraId="00000080"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Connecticut</w:t>
            </w:r>
          </w:p>
        </w:tc>
        <w:tc>
          <w:tcPr>
            <w:tcW w:w="3060" w:type="dxa"/>
          </w:tcPr>
          <w:p w14:paraId="00000081"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152</w:t>
            </w:r>
          </w:p>
        </w:tc>
      </w:tr>
      <w:tr w:rsidR="00E0085D" w14:paraId="6949AFA6" w14:textId="77777777">
        <w:tc>
          <w:tcPr>
            <w:tcW w:w="3780" w:type="dxa"/>
          </w:tcPr>
          <w:p w14:paraId="00000082"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Central Connecticut State University</w:t>
            </w:r>
          </w:p>
        </w:tc>
        <w:tc>
          <w:tcPr>
            <w:tcW w:w="3060" w:type="dxa"/>
          </w:tcPr>
          <w:p w14:paraId="00000083"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w:t>
            </w:r>
          </w:p>
        </w:tc>
      </w:tr>
      <w:tr w:rsidR="00E0085D" w14:paraId="4AE463B2" w14:textId="77777777">
        <w:tc>
          <w:tcPr>
            <w:tcW w:w="3780" w:type="dxa"/>
          </w:tcPr>
          <w:p w14:paraId="00000084"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Illinois State University</w:t>
            </w:r>
          </w:p>
        </w:tc>
        <w:tc>
          <w:tcPr>
            <w:tcW w:w="3060" w:type="dxa"/>
          </w:tcPr>
          <w:p w14:paraId="00000085"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r>
      <w:tr w:rsidR="00E0085D" w14:paraId="36D18F30" w14:textId="77777777">
        <w:tc>
          <w:tcPr>
            <w:tcW w:w="3780" w:type="dxa"/>
          </w:tcPr>
          <w:p w14:paraId="00000086"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Clemson University</w:t>
            </w:r>
          </w:p>
        </w:tc>
        <w:tc>
          <w:tcPr>
            <w:tcW w:w="3060" w:type="dxa"/>
          </w:tcPr>
          <w:p w14:paraId="00000087"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r>
      <w:tr w:rsidR="00E0085D" w14:paraId="206EF104" w14:textId="77777777">
        <w:tc>
          <w:tcPr>
            <w:tcW w:w="3780" w:type="dxa"/>
            <w:tcBorders>
              <w:bottom w:val="single" w:sz="4" w:space="0" w:color="000000"/>
            </w:tcBorders>
          </w:tcPr>
          <w:p w14:paraId="00000088"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Butler University</w:t>
            </w:r>
          </w:p>
        </w:tc>
        <w:tc>
          <w:tcPr>
            <w:tcW w:w="3060" w:type="dxa"/>
            <w:tcBorders>
              <w:bottom w:val="single" w:sz="4" w:space="0" w:color="000000"/>
            </w:tcBorders>
          </w:tcPr>
          <w:p w14:paraId="00000089"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bl>
    <w:p w14:paraId="0000008A" w14:textId="77777777" w:rsidR="00E0085D" w:rsidRDefault="00E0085D">
      <w:pPr>
        <w:spacing w:after="0" w:line="480" w:lineRule="auto"/>
        <w:rPr>
          <w:rFonts w:ascii="Times New Roman" w:eastAsia="Times New Roman" w:hAnsi="Times New Roman" w:cs="Times New Roman"/>
          <w:sz w:val="24"/>
          <w:szCs w:val="24"/>
        </w:rPr>
      </w:pPr>
    </w:p>
    <w:p w14:paraId="0000008B" w14:textId="77777777" w:rsidR="00E0085D" w:rsidRDefault="00E04520">
      <w:pPr>
        <w:spacing w:after="0"/>
        <w:rPr>
          <w:rFonts w:ascii="Times New Roman" w:eastAsia="Times New Roman" w:hAnsi="Times New Roman" w:cs="Times New Roman"/>
          <w:sz w:val="24"/>
          <w:szCs w:val="24"/>
        </w:rPr>
      </w:pPr>
      <w:r>
        <w:br w:type="page"/>
      </w:r>
    </w:p>
    <w:p w14:paraId="0000008C" w14:textId="77777777" w:rsidR="00E0085D" w:rsidRDefault="00E0452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2. </w:t>
      </w:r>
      <w:r>
        <w:rPr>
          <w:rFonts w:ascii="Times New Roman" w:eastAsia="Times New Roman" w:hAnsi="Times New Roman" w:cs="Times New Roman"/>
          <w:i/>
          <w:sz w:val="24"/>
          <w:szCs w:val="24"/>
        </w:rPr>
        <w:t>Descriptive Statistics for Affordance Strength and Affordance Set Size.</w:t>
      </w:r>
    </w:p>
    <w:tbl>
      <w:tblPr>
        <w:tblStyle w:val="a0"/>
        <w:tblW w:w="9350" w:type="dxa"/>
        <w:tblBorders>
          <w:top w:val="nil"/>
          <w:left w:val="nil"/>
          <w:bottom w:val="nil"/>
          <w:right w:val="nil"/>
          <w:insideH w:val="nil"/>
          <w:insideV w:val="nil"/>
        </w:tblBorders>
        <w:tblLayout w:type="fixed"/>
        <w:tblLook w:val="0400" w:firstRow="0" w:lastRow="0" w:firstColumn="0" w:lastColumn="0" w:noHBand="0" w:noVBand="1"/>
      </w:tblPr>
      <w:tblGrid>
        <w:gridCol w:w="2337"/>
        <w:gridCol w:w="2337"/>
        <w:gridCol w:w="2338"/>
        <w:gridCol w:w="2338"/>
      </w:tblGrid>
      <w:tr w:rsidR="00E0085D" w14:paraId="5B20F25B" w14:textId="77777777">
        <w:tc>
          <w:tcPr>
            <w:tcW w:w="2337" w:type="dxa"/>
            <w:tcBorders>
              <w:top w:val="single" w:sz="4" w:space="0" w:color="000000"/>
            </w:tcBorders>
          </w:tcPr>
          <w:p w14:paraId="0000008D"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37" w:type="dxa"/>
            <w:tcBorders>
              <w:top w:val="single" w:sz="4" w:space="0" w:color="000000"/>
            </w:tcBorders>
          </w:tcPr>
          <w:p w14:paraId="0000008E"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sd</w:t>
            </w:r>
            <w:proofErr w:type="spellEnd"/>
            <w:r>
              <w:rPr>
                <w:rFonts w:ascii="Times New Roman" w:eastAsia="Times New Roman" w:hAnsi="Times New Roman" w:cs="Times New Roman"/>
                <w:sz w:val="24"/>
                <w:szCs w:val="24"/>
              </w:rPr>
              <w:t>)</w:t>
            </w:r>
          </w:p>
        </w:tc>
        <w:tc>
          <w:tcPr>
            <w:tcW w:w="2338" w:type="dxa"/>
            <w:tcBorders>
              <w:top w:val="single" w:sz="4" w:space="0" w:color="000000"/>
            </w:tcBorders>
          </w:tcPr>
          <w:p w14:paraId="0000008F"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2338" w:type="dxa"/>
            <w:tcBorders>
              <w:top w:val="single" w:sz="4" w:space="0" w:color="000000"/>
            </w:tcBorders>
          </w:tcPr>
          <w:p w14:paraId="00000090"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r>
      <w:tr w:rsidR="00E0085D" w14:paraId="19FE66FA" w14:textId="77777777">
        <w:tc>
          <w:tcPr>
            <w:tcW w:w="2337" w:type="dxa"/>
          </w:tcPr>
          <w:p w14:paraId="00000091"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337" w:type="dxa"/>
          </w:tcPr>
          <w:p w14:paraId="00000092"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.03(.04)</w:t>
            </w:r>
          </w:p>
        </w:tc>
        <w:tc>
          <w:tcPr>
            <w:tcW w:w="2338" w:type="dxa"/>
          </w:tcPr>
          <w:p w14:paraId="00000093"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38" w:type="dxa"/>
          </w:tcPr>
          <w:p w14:paraId="00000094"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r>
      <w:tr w:rsidR="00E0085D" w14:paraId="4FC13719" w14:textId="77777777">
        <w:tc>
          <w:tcPr>
            <w:tcW w:w="2337" w:type="dxa"/>
          </w:tcPr>
          <w:p w14:paraId="00000095"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37" w:type="dxa"/>
          </w:tcPr>
          <w:p w14:paraId="0000009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 (.09)</w:t>
            </w:r>
          </w:p>
        </w:tc>
        <w:tc>
          <w:tcPr>
            <w:tcW w:w="2338" w:type="dxa"/>
          </w:tcPr>
          <w:p w14:paraId="00000097"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38" w:type="dxa"/>
          </w:tcPr>
          <w:p w14:paraId="0000009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E0085D" w14:paraId="426B8F5A" w14:textId="77777777">
        <w:tc>
          <w:tcPr>
            <w:tcW w:w="2337" w:type="dxa"/>
            <w:tcBorders>
              <w:bottom w:val="single" w:sz="4" w:space="0" w:color="000000"/>
            </w:tcBorders>
          </w:tcPr>
          <w:p w14:paraId="00000099"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AFSS</w:t>
            </w:r>
          </w:p>
        </w:tc>
        <w:tc>
          <w:tcPr>
            <w:tcW w:w="2337" w:type="dxa"/>
            <w:tcBorders>
              <w:bottom w:val="single" w:sz="4" w:space="0" w:color="000000"/>
            </w:tcBorders>
          </w:tcPr>
          <w:p w14:paraId="0000009A"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35.65 (9.12)</w:t>
            </w:r>
          </w:p>
        </w:tc>
        <w:tc>
          <w:tcPr>
            <w:tcW w:w="2338" w:type="dxa"/>
            <w:tcBorders>
              <w:bottom w:val="single" w:sz="4" w:space="0" w:color="000000"/>
            </w:tcBorders>
          </w:tcPr>
          <w:p w14:paraId="0000009B"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38" w:type="dxa"/>
            <w:tcBorders>
              <w:bottom w:val="single" w:sz="4" w:space="0" w:color="000000"/>
            </w:tcBorders>
          </w:tcPr>
          <w:p w14:paraId="0000009C"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r>
    </w:tbl>
    <w:p w14:paraId="0000009D" w14:textId="7DDA0F8E" w:rsidR="00E0085D" w:rsidRDefault="00E04520">
      <w:pPr>
        <w:spacing w:after="0"/>
        <w:rPr>
          <w:rFonts w:ascii="Times New Roman" w:eastAsia="Times New Roman" w:hAnsi="Times New Roman" w:cs="Times New Roman"/>
          <w:sz w:val="24"/>
          <w:szCs w:val="24"/>
        </w:rPr>
      </w:pPr>
      <w:r w:rsidRPr="00A94288">
        <w:rPr>
          <w:rFonts w:ascii="Times New Roman" w:eastAsia="Times New Roman" w:hAnsi="Times New Roman" w:cs="Times New Roman"/>
          <w:i/>
          <w:iCs/>
          <w:sz w:val="24"/>
          <w:szCs w:val="24"/>
          <w:rPrChange w:id="581" w:author="Nick Maxwell [2]" w:date="2024-01-29T15:26:00Z">
            <w:rPr>
              <w:rFonts w:ascii="Times New Roman" w:eastAsia="Times New Roman" w:hAnsi="Times New Roman" w:cs="Times New Roman"/>
              <w:sz w:val="24"/>
              <w:szCs w:val="24"/>
            </w:rPr>
          </w:rPrChange>
        </w:rPr>
        <w:t>Note</w:t>
      </w:r>
      <w:r>
        <w:rPr>
          <w:rFonts w:ascii="Times New Roman" w:eastAsia="Times New Roman" w:hAnsi="Times New Roman" w:cs="Times New Roman"/>
          <w:sz w:val="24"/>
          <w:szCs w:val="24"/>
        </w:rPr>
        <w:t xml:space="preserve">: AFS = Affordance Strength; AFP = Affordance </w:t>
      </w:r>
      <w:del w:id="582" w:author="Nick Maxwell [2]" w:date="2024-01-29T15:15:00Z">
        <w:r w:rsidDel="002869DA">
          <w:rPr>
            <w:rFonts w:ascii="Times New Roman" w:eastAsia="Times New Roman" w:hAnsi="Times New Roman" w:cs="Times New Roman"/>
            <w:sz w:val="24"/>
            <w:szCs w:val="24"/>
          </w:rPr>
          <w:delText>Percentage</w:delText>
        </w:r>
      </w:del>
      <w:ins w:id="583" w:author="Nick Maxwell [2]" w:date="2024-01-29T15:15:00Z">
        <w:r w:rsidR="002869DA">
          <w:rPr>
            <w:rFonts w:ascii="Times New Roman" w:eastAsia="Times New Roman" w:hAnsi="Times New Roman" w:cs="Times New Roman"/>
            <w:sz w:val="24"/>
            <w:szCs w:val="24"/>
          </w:rPr>
          <w:t>Proportion</w:t>
        </w:r>
      </w:ins>
      <w:r>
        <w:rPr>
          <w:rFonts w:ascii="Times New Roman" w:eastAsia="Times New Roman" w:hAnsi="Times New Roman" w:cs="Times New Roman"/>
          <w:sz w:val="24"/>
          <w:szCs w:val="24"/>
        </w:rPr>
        <w:t>; AFSS = Affordance Set Size.</w:t>
      </w:r>
      <w:r>
        <w:br w:type="page"/>
      </w:r>
    </w:p>
    <w:p w14:paraId="1962C053" w14:textId="77777777" w:rsidR="00433ADB" w:rsidRDefault="00433ADB">
      <w:pPr>
        <w:spacing w:after="0" w:line="480" w:lineRule="auto"/>
        <w:jc w:val="both"/>
        <w:rPr>
          <w:ins w:id="584" w:author="Nick Maxwell [2]" w:date="2024-01-29T15:10:00Z"/>
          <w:rFonts w:ascii="Times New Roman" w:eastAsia="Times New Roman" w:hAnsi="Times New Roman" w:cs="Times New Roman"/>
          <w:sz w:val="24"/>
          <w:szCs w:val="24"/>
        </w:rPr>
        <w:sectPr w:rsidR="00433ADB" w:rsidSect="002A2D60">
          <w:headerReference w:type="default" r:id="rId14"/>
          <w:headerReference w:type="first" r:id="rId15"/>
          <w:pgSz w:w="12240" w:h="15840"/>
          <w:pgMar w:top="1440" w:right="1440" w:bottom="1440" w:left="1440" w:header="720" w:footer="720" w:gutter="0"/>
          <w:pgNumType w:start="1"/>
          <w:cols w:space="720"/>
          <w:titlePg/>
        </w:sectPr>
      </w:pPr>
    </w:p>
    <w:p w14:paraId="0000009E" w14:textId="77777777" w:rsidR="00E0085D" w:rsidRDefault="00E0452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3. </w:t>
      </w:r>
      <w:r>
        <w:rPr>
          <w:rFonts w:ascii="Times New Roman" w:eastAsia="Times New Roman" w:hAnsi="Times New Roman" w:cs="Times New Roman"/>
          <w:i/>
          <w:sz w:val="24"/>
          <w:szCs w:val="24"/>
        </w:rPr>
        <w:t>Correlations between Affordance Measures and Lexical/Semantic Variables.</w:t>
      </w:r>
    </w:p>
    <w:tbl>
      <w:tblPr>
        <w:tblStyle w:val="a1"/>
        <w:tblW w:w="10686"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Change w:id="587" w:author="Nick Maxwell [2]" w:date="2024-01-29T15:10:00Z">
          <w:tblPr>
            <w:tblStyle w:val="a1"/>
            <w:tblW w:w="9350"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PrChange>
      </w:tblPr>
      <w:tblGrid>
        <w:gridCol w:w="1335"/>
        <w:gridCol w:w="1335"/>
        <w:gridCol w:w="1336"/>
        <w:gridCol w:w="1336"/>
        <w:gridCol w:w="1336"/>
        <w:gridCol w:w="1336"/>
        <w:gridCol w:w="1336"/>
        <w:gridCol w:w="1336"/>
        <w:tblGridChange w:id="588">
          <w:tblGrid>
            <w:gridCol w:w="1335"/>
            <w:gridCol w:w="1335"/>
            <w:gridCol w:w="1336"/>
            <w:gridCol w:w="1336"/>
            <w:gridCol w:w="1336"/>
            <w:gridCol w:w="1336"/>
            <w:gridCol w:w="1336"/>
            <w:gridCol w:w="1336"/>
          </w:tblGrid>
        </w:tblGridChange>
      </w:tblGrid>
      <w:tr w:rsidR="00742D03" w14:paraId="33673E4C" w14:textId="31482F4B" w:rsidTr="00742D03">
        <w:tc>
          <w:tcPr>
            <w:tcW w:w="1335" w:type="dxa"/>
            <w:tcBorders>
              <w:top w:val="single" w:sz="4" w:space="0" w:color="000000"/>
              <w:bottom w:val="single" w:sz="4" w:space="0" w:color="000000"/>
            </w:tcBorders>
            <w:tcPrChange w:id="589" w:author="Nick Maxwell [2]" w:date="2024-01-29T15:10:00Z">
              <w:tcPr>
                <w:tcW w:w="1335" w:type="dxa"/>
                <w:tcBorders>
                  <w:top w:val="single" w:sz="4" w:space="0" w:color="000000"/>
                  <w:bottom w:val="single" w:sz="4" w:space="0" w:color="000000"/>
                </w:tcBorders>
              </w:tcPr>
            </w:tcPrChange>
          </w:tcPr>
          <w:p w14:paraId="0000009F"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1335" w:type="dxa"/>
            <w:tcBorders>
              <w:top w:val="single" w:sz="4" w:space="0" w:color="000000"/>
              <w:bottom w:val="single" w:sz="4" w:space="0" w:color="000000"/>
            </w:tcBorders>
            <w:tcPrChange w:id="590" w:author="Nick Maxwell [2]" w:date="2024-01-29T15:10:00Z">
              <w:tcPr>
                <w:tcW w:w="1335" w:type="dxa"/>
                <w:tcBorders>
                  <w:top w:val="single" w:sz="4" w:space="0" w:color="000000"/>
                  <w:bottom w:val="single" w:sz="4" w:space="0" w:color="000000"/>
                </w:tcBorders>
              </w:tcPr>
            </w:tcPrChange>
          </w:tcPr>
          <w:p w14:paraId="000000A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AFSS</w:t>
            </w:r>
          </w:p>
        </w:tc>
        <w:tc>
          <w:tcPr>
            <w:tcW w:w="1336" w:type="dxa"/>
            <w:tcBorders>
              <w:top w:val="single" w:sz="4" w:space="0" w:color="000000"/>
              <w:bottom w:val="single" w:sz="4" w:space="0" w:color="000000"/>
            </w:tcBorders>
            <w:tcPrChange w:id="591" w:author="Nick Maxwell [2]" w:date="2024-01-29T15:10:00Z">
              <w:tcPr>
                <w:tcW w:w="1336" w:type="dxa"/>
                <w:tcBorders>
                  <w:top w:val="single" w:sz="4" w:space="0" w:color="000000"/>
                  <w:bottom w:val="single" w:sz="4" w:space="0" w:color="000000"/>
                </w:tcBorders>
              </w:tcPr>
            </w:tcPrChange>
          </w:tcPr>
          <w:p w14:paraId="000000A1"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1336" w:type="dxa"/>
            <w:tcBorders>
              <w:top w:val="single" w:sz="4" w:space="0" w:color="000000"/>
              <w:bottom w:val="single" w:sz="4" w:space="0" w:color="000000"/>
            </w:tcBorders>
            <w:tcPrChange w:id="592" w:author="Nick Maxwell [2]" w:date="2024-01-29T15:10:00Z">
              <w:tcPr>
                <w:tcW w:w="1336" w:type="dxa"/>
                <w:tcBorders>
                  <w:top w:val="single" w:sz="4" w:space="0" w:color="000000"/>
                  <w:bottom w:val="single" w:sz="4" w:space="0" w:color="000000"/>
                </w:tcBorders>
              </w:tcPr>
            </w:tcPrChange>
          </w:tcPr>
          <w:p w14:paraId="000000A2"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1336" w:type="dxa"/>
            <w:tcBorders>
              <w:top w:val="single" w:sz="4" w:space="0" w:color="000000"/>
              <w:bottom w:val="single" w:sz="4" w:space="0" w:color="000000"/>
            </w:tcBorders>
            <w:tcPrChange w:id="593" w:author="Nick Maxwell [2]" w:date="2024-01-29T15:10:00Z">
              <w:tcPr>
                <w:tcW w:w="1336" w:type="dxa"/>
                <w:tcBorders>
                  <w:top w:val="single" w:sz="4" w:space="0" w:color="000000"/>
                  <w:bottom w:val="single" w:sz="4" w:space="0" w:color="000000"/>
                </w:tcBorders>
              </w:tcPr>
            </w:tcPrChange>
          </w:tcPr>
          <w:p w14:paraId="000000A3"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w:t>
            </w:r>
          </w:p>
        </w:tc>
        <w:tc>
          <w:tcPr>
            <w:tcW w:w="1336" w:type="dxa"/>
            <w:tcBorders>
              <w:top w:val="single" w:sz="4" w:space="0" w:color="000000"/>
              <w:bottom w:val="single" w:sz="4" w:space="0" w:color="000000"/>
            </w:tcBorders>
            <w:tcPrChange w:id="594" w:author="Nick Maxwell [2]" w:date="2024-01-29T15:10:00Z">
              <w:tcPr>
                <w:tcW w:w="1336" w:type="dxa"/>
                <w:tcBorders>
                  <w:top w:val="single" w:sz="4" w:space="0" w:color="000000"/>
                  <w:bottom w:val="single" w:sz="4" w:space="0" w:color="000000"/>
                </w:tcBorders>
              </w:tcPr>
            </w:tcPrChange>
          </w:tcPr>
          <w:p w14:paraId="000000A4"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BOI</w:t>
            </w:r>
          </w:p>
        </w:tc>
        <w:tc>
          <w:tcPr>
            <w:tcW w:w="1336" w:type="dxa"/>
            <w:tcBorders>
              <w:top w:val="single" w:sz="4" w:space="0" w:color="000000"/>
              <w:bottom w:val="single" w:sz="4" w:space="0" w:color="000000"/>
            </w:tcBorders>
            <w:tcPrChange w:id="595" w:author="Nick Maxwell [2]" w:date="2024-01-29T15:10:00Z">
              <w:tcPr>
                <w:tcW w:w="1336" w:type="dxa"/>
                <w:tcBorders>
                  <w:top w:val="single" w:sz="4" w:space="0" w:color="000000"/>
                  <w:bottom w:val="single" w:sz="4" w:space="0" w:color="000000"/>
                </w:tcBorders>
              </w:tcPr>
            </w:tcPrChange>
          </w:tcPr>
          <w:p w14:paraId="000000A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SUBTLEX</w:t>
            </w:r>
          </w:p>
        </w:tc>
        <w:tc>
          <w:tcPr>
            <w:tcW w:w="1336" w:type="dxa"/>
            <w:tcBorders>
              <w:top w:val="single" w:sz="4" w:space="0" w:color="000000"/>
              <w:bottom w:val="single" w:sz="4" w:space="0" w:color="000000"/>
            </w:tcBorders>
            <w:tcPrChange w:id="596" w:author="Nick Maxwell [2]" w:date="2024-01-29T15:10:00Z">
              <w:tcPr>
                <w:tcW w:w="1336" w:type="dxa"/>
                <w:tcBorders>
                  <w:top w:val="single" w:sz="4" w:space="0" w:color="000000"/>
                  <w:bottom w:val="single" w:sz="4" w:space="0" w:color="000000"/>
                </w:tcBorders>
              </w:tcPr>
            </w:tcPrChange>
          </w:tcPr>
          <w:p w14:paraId="394B0DC3" w14:textId="0B627F89" w:rsidR="00742D03" w:rsidRDefault="00742D03">
            <w:pPr>
              <w:spacing w:line="480" w:lineRule="auto"/>
              <w:jc w:val="center"/>
              <w:rPr>
                <w:rFonts w:ascii="Times New Roman" w:eastAsia="Times New Roman" w:hAnsi="Times New Roman" w:cs="Times New Roman"/>
                <w:sz w:val="24"/>
                <w:szCs w:val="24"/>
              </w:rPr>
            </w:pPr>
            <w:proofErr w:type="spellStart"/>
            <w:ins w:id="597" w:author="Nick Maxwell [2]" w:date="2024-01-29T15:10:00Z">
              <w:r>
                <w:rPr>
                  <w:rFonts w:ascii="Times New Roman" w:eastAsia="Times New Roman" w:hAnsi="Times New Roman" w:cs="Times New Roman"/>
                  <w:sz w:val="24"/>
                  <w:szCs w:val="24"/>
                </w:rPr>
                <w:t>AoA</w:t>
              </w:r>
            </w:ins>
            <w:proofErr w:type="spellEnd"/>
          </w:p>
        </w:tc>
      </w:tr>
      <w:tr w:rsidR="00742D03" w14:paraId="1ACDB1D8" w14:textId="0F5BD08D" w:rsidTr="00742D03">
        <w:tc>
          <w:tcPr>
            <w:tcW w:w="1335" w:type="dxa"/>
            <w:tcBorders>
              <w:top w:val="single" w:sz="4" w:space="0" w:color="000000"/>
            </w:tcBorders>
            <w:tcPrChange w:id="598" w:author="Nick Maxwell [2]" w:date="2024-01-29T15:10:00Z">
              <w:tcPr>
                <w:tcW w:w="1335" w:type="dxa"/>
                <w:tcBorders>
                  <w:top w:val="single" w:sz="4" w:space="0" w:color="000000"/>
                </w:tcBorders>
              </w:tcPr>
            </w:tcPrChange>
          </w:tcPr>
          <w:p w14:paraId="000000A6"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1335" w:type="dxa"/>
            <w:tcBorders>
              <w:top w:val="single" w:sz="4" w:space="0" w:color="000000"/>
            </w:tcBorders>
            <w:tcPrChange w:id="599" w:author="Nick Maxwell [2]" w:date="2024-01-29T15:10:00Z">
              <w:tcPr>
                <w:tcW w:w="1335" w:type="dxa"/>
                <w:tcBorders>
                  <w:top w:val="single" w:sz="4" w:space="0" w:color="000000"/>
                </w:tcBorders>
              </w:tcPr>
            </w:tcPrChange>
          </w:tcPr>
          <w:p w14:paraId="000000A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1336" w:type="dxa"/>
            <w:tcBorders>
              <w:top w:val="single" w:sz="4" w:space="0" w:color="000000"/>
            </w:tcBorders>
            <w:tcPrChange w:id="600" w:author="Nick Maxwell [2]" w:date="2024-01-29T15:10:00Z">
              <w:tcPr>
                <w:tcW w:w="1336" w:type="dxa"/>
                <w:tcBorders>
                  <w:top w:val="single" w:sz="4" w:space="0" w:color="000000"/>
                </w:tcBorders>
              </w:tcPr>
            </w:tcPrChange>
          </w:tcPr>
          <w:p w14:paraId="000000A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Borders>
              <w:top w:val="single" w:sz="4" w:space="0" w:color="000000"/>
            </w:tcBorders>
            <w:tcPrChange w:id="601" w:author="Nick Maxwell [2]" w:date="2024-01-29T15:10:00Z">
              <w:tcPr>
                <w:tcW w:w="1336" w:type="dxa"/>
                <w:tcBorders>
                  <w:top w:val="single" w:sz="4" w:space="0" w:color="000000"/>
                </w:tcBorders>
              </w:tcPr>
            </w:tcPrChange>
          </w:tcPr>
          <w:p w14:paraId="000000A9"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Change w:id="602" w:author="Nick Maxwell [2]" w:date="2024-01-29T15:10:00Z">
              <w:tcPr>
                <w:tcW w:w="1336" w:type="dxa"/>
                <w:tcBorders>
                  <w:top w:val="single" w:sz="4" w:space="0" w:color="000000"/>
                </w:tcBorders>
              </w:tcPr>
            </w:tcPrChange>
          </w:tcPr>
          <w:p w14:paraId="000000AA"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Change w:id="603" w:author="Nick Maxwell [2]" w:date="2024-01-29T15:10:00Z">
              <w:tcPr>
                <w:tcW w:w="1336" w:type="dxa"/>
                <w:tcBorders>
                  <w:top w:val="single" w:sz="4" w:space="0" w:color="000000"/>
                </w:tcBorders>
              </w:tcPr>
            </w:tcPrChange>
          </w:tcPr>
          <w:p w14:paraId="000000AB"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Change w:id="604" w:author="Nick Maxwell [2]" w:date="2024-01-29T15:10:00Z">
              <w:tcPr>
                <w:tcW w:w="1336" w:type="dxa"/>
                <w:tcBorders>
                  <w:top w:val="single" w:sz="4" w:space="0" w:color="000000"/>
                </w:tcBorders>
              </w:tcPr>
            </w:tcPrChange>
          </w:tcPr>
          <w:p w14:paraId="000000AC"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Change w:id="605" w:author="Nick Maxwell [2]" w:date="2024-01-29T15:10:00Z">
              <w:tcPr>
                <w:tcW w:w="1336" w:type="dxa"/>
                <w:tcBorders>
                  <w:top w:val="single" w:sz="4" w:space="0" w:color="000000"/>
                </w:tcBorders>
              </w:tcPr>
            </w:tcPrChange>
          </w:tcPr>
          <w:p w14:paraId="505C7B7A"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602C62D7" w14:textId="06F9D163" w:rsidTr="00742D03">
        <w:tc>
          <w:tcPr>
            <w:tcW w:w="1335" w:type="dxa"/>
            <w:tcPrChange w:id="606" w:author="Nick Maxwell [2]" w:date="2024-01-29T15:10:00Z">
              <w:tcPr>
                <w:tcW w:w="1335" w:type="dxa"/>
              </w:tcPr>
            </w:tcPrChange>
          </w:tcPr>
          <w:p w14:paraId="000000AD"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1335" w:type="dxa"/>
            <w:tcPrChange w:id="607" w:author="Nick Maxwell [2]" w:date="2024-01-29T15:10:00Z">
              <w:tcPr>
                <w:tcW w:w="1335" w:type="dxa"/>
              </w:tcPr>
            </w:tcPrChange>
          </w:tcPr>
          <w:p w14:paraId="000000A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36" w:type="dxa"/>
            <w:tcPrChange w:id="608" w:author="Nick Maxwell [2]" w:date="2024-01-29T15:10:00Z">
              <w:tcPr>
                <w:tcW w:w="1336" w:type="dxa"/>
              </w:tcPr>
            </w:tcPrChange>
          </w:tcPr>
          <w:p w14:paraId="000000A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336" w:type="dxa"/>
            <w:tcPrChange w:id="609" w:author="Nick Maxwell [2]" w:date="2024-01-29T15:10:00Z">
              <w:tcPr>
                <w:tcW w:w="1336" w:type="dxa"/>
              </w:tcPr>
            </w:tcPrChange>
          </w:tcPr>
          <w:p w14:paraId="000000B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Change w:id="610" w:author="Nick Maxwell [2]" w:date="2024-01-29T15:10:00Z">
              <w:tcPr>
                <w:tcW w:w="1336" w:type="dxa"/>
              </w:tcPr>
            </w:tcPrChange>
          </w:tcPr>
          <w:p w14:paraId="000000B1"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Change w:id="611" w:author="Nick Maxwell [2]" w:date="2024-01-29T15:10:00Z">
              <w:tcPr>
                <w:tcW w:w="1336" w:type="dxa"/>
              </w:tcPr>
            </w:tcPrChange>
          </w:tcPr>
          <w:p w14:paraId="000000B2"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Change w:id="612" w:author="Nick Maxwell [2]" w:date="2024-01-29T15:10:00Z">
              <w:tcPr>
                <w:tcW w:w="1336" w:type="dxa"/>
              </w:tcPr>
            </w:tcPrChange>
          </w:tcPr>
          <w:p w14:paraId="000000B3"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Change w:id="613" w:author="Nick Maxwell [2]" w:date="2024-01-29T15:10:00Z">
              <w:tcPr>
                <w:tcW w:w="1336" w:type="dxa"/>
              </w:tcPr>
            </w:tcPrChange>
          </w:tcPr>
          <w:p w14:paraId="38E2832E"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21D8B4DD" w14:textId="64CF48BC" w:rsidTr="00742D03">
        <w:tc>
          <w:tcPr>
            <w:tcW w:w="1335" w:type="dxa"/>
            <w:tcPrChange w:id="614" w:author="Nick Maxwell [2]" w:date="2024-01-29T15:10:00Z">
              <w:tcPr>
                <w:tcW w:w="1335" w:type="dxa"/>
              </w:tcPr>
            </w:tcPrChange>
          </w:tcPr>
          <w:p w14:paraId="000000B4"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w:t>
            </w:r>
          </w:p>
        </w:tc>
        <w:tc>
          <w:tcPr>
            <w:tcW w:w="1335" w:type="dxa"/>
            <w:tcPrChange w:id="615" w:author="Nick Maxwell [2]" w:date="2024-01-29T15:10:00Z">
              <w:tcPr>
                <w:tcW w:w="1335" w:type="dxa"/>
              </w:tcPr>
            </w:tcPrChange>
          </w:tcPr>
          <w:p w14:paraId="000000B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336" w:type="dxa"/>
            <w:tcPrChange w:id="616" w:author="Nick Maxwell [2]" w:date="2024-01-29T15:10:00Z">
              <w:tcPr>
                <w:tcW w:w="1336" w:type="dxa"/>
              </w:tcPr>
            </w:tcPrChange>
          </w:tcPr>
          <w:p w14:paraId="000000B6"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336" w:type="dxa"/>
            <w:tcPrChange w:id="617" w:author="Nick Maxwell [2]" w:date="2024-01-29T15:10:00Z">
              <w:tcPr>
                <w:tcW w:w="1336" w:type="dxa"/>
              </w:tcPr>
            </w:tcPrChange>
          </w:tcPr>
          <w:p w14:paraId="000000B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336" w:type="dxa"/>
            <w:tcPrChange w:id="618" w:author="Nick Maxwell [2]" w:date="2024-01-29T15:10:00Z">
              <w:tcPr>
                <w:tcW w:w="1336" w:type="dxa"/>
              </w:tcPr>
            </w:tcPrChange>
          </w:tcPr>
          <w:p w14:paraId="000000B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Change w:id="619" w:author="Nick Maxwell [2]" w:date="2024-01-29T15:10:00Z">
              <w:tcPr>
                <w:tcW w:w="1336" w:type="dxa"/>
              </w:tcPr>
            </w:tcPrChange>
          </w:tcPr>
          <w:p w14:paraId="000000B9"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Change w:id="620" w:author="Nick Maxwell [2]" w:date="2024-01-29T15:10:00Z">
              <w:tcPr>
                <w:tcW w:w="1336" w:type="dxa"/>
              </w:tcPr>
            </w:tcPrChange>
          </w:tcPr>
          <w:p w14:paraId="000000BA"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Change w:id="621" w:author="Nick Maxwell [2]" w:date="2024-01-29T15:10:00Z">
              <w:tcPr>
                <w:tcW w:w="1336" w:type="dxa"/>
              </w:tcPr>
            </w:tcPrChange>
          </w:tcPr>
          <w:p w14:paraId="7F264A01"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119F4533" w14:textId="7AF21646" w:rsidTr="00742D03">
        <w:tc>
          <w:tcPr>
            <w:tcW w:w="1335" w:type="dxa"/>
            <w:tcPrChange w:id="622" w:author="Nick Maxwell [2]" w:date="2024-01-29T15:10:00Z">
              <w:tcPr>
                <w:tcW w:w="1335" w:type="dxa"/>
              </w:tcPr>
            </w:tcPrChange>
          </w:tcPr>
          <w:p w14:paraId="000000BB"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BOI</w:t>
            </w:r>
          </w:p>
        </w:tc>
        <w:tc>
          <w:tcPr>
            <w:tcW w:w="1335" w:type="dxa"/>
            <w:tcPrChange w:id="623" w:author="Nick Maxwell [2]" w:date="2024-01-29T15:10:00Z">
              <w:tcPr>
                <w:tcW w:w="1335" w:type="dxa"/>
              </w:tcPr>
            </w:tcPrChange>
          </w:tcPr>
          <w:p w14:paraId="000000BC"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336" w:type="dxa"/>
            <w:tcPrChange w:id="624" w:author="Nick Maxwell [2]" w:date="2024-01-29T15:10:00Z">
              <w:tcPr>
                <w:tcW w:w="1336" w:type="dxa"/>
              </w:tcPr>
            </w:tcPrChange>
          </w:tcPr>
          <w:p w14:paraId="000000BD"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336" w:type="dxa"/>
            <w:tcPrChange w:id="625" w:author="Nick Maxwell [2]" w:date="2024-01-29T15:10:00Z">
              <w:tcPr>
                <w:tcW w:w="1336" w:type="dxa"/>
              </w:tcPr>
            </w:tcPrChange>
          </w:tcPr>
          <w:p w14:paraId="000000B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336" w:type="dxa"/>
            <w:tcPrChange w:id="626" w:author="Nick Maxwell [2]" w:date="2024-01-29T15:10:00Z">
              <w:tcPr>
                <w:tcW w:w="1336" w:type="dxa"/>
              </w:tcPr>
            </w:tcPrChange>
          </w:tcPr>
          <w:p w14:paraId="000000B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336" w:type="dxa"/>
            <w:tcPrChange w:id="627" w:author="Nick Maxwell [2]" w:date="2024-01-29T15:10:00Z">
              <w:tcPr>
                <w:tcW w:w="1336" w:type="dxa"/>
              </w:tcPr>
            </w:tcPrChange>
          </w:tcPr>
          <w:p w14:paraId="000000C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Change w:id="628" w:author="Nick Maxwell [2]" w:date="2024-01-29T15:10:00Z">
              <w:tcPr>
                <w:tcW w:w="1336" w:type="dxa"/>
              </w:tcPr>
            </w:tcPrChange>
          </w:tcPr>
          <w:p w14:paraId="000000C1"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Change w:id="629" w:author="Nick Maxwell [2]" w:date="2024-01-29T15:10:00Z">
              <w:tcPr>
                <w:tcW w:w="1336" w:type="dxa"/>
              </w:tcPr>
            </w:tcPrChange>
          </w:tcPr>
          <w:p w14:paraId="344D7CD5"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262E70DF" w14:textId="1BBAC588" w:rsidTr="00742D03">
        <w:tc>
          <w:tcPr>
            <w:tcW w:w="1335" w:type="dxa"/>
            <w:tcPrChange w:id="630" w:author="Nick Maxwell [2]" w:date="2024-01-29T15:10:00Z">
              <w:tcPr>
                <w:tcW w:w="1335" w:type="dxa"/>
              </w:tcPr>
            </w:tcPrChange>
          </w:tcPr>
          <w:p w14:paraId="000000C2"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SUBTLEX</w:t>
            </w:r>
          </w:p>
        </w:tc>
        <w:tc>
          <w:tcPr>
            <w:tcW w:w="1335" w:type="dxa"/>
            <w:tcPrChange w:id="631" w:author="Nick Maxwell [2]" w:date="2024-01-29T15:10:00Z">
              <w:tcPr>
                <w:tcW w:w="1335" w:type="dxa"/>
              </w:tcPr>
            </w:tcPrChange>
          </w:tcPr>
          <w:p w14:paraId="000000C3"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336" w:type="dxa"/>
            <w:tcPrChange w:id="632" w:author="Nick Maxwell [2]" w:date="2024-01-29T15:10:00Z">
              <w:tcPr>
                <w:tcW w:w="1336" w:type="dxa"/>
              </w:tcPr>
            </w:tcPrChange>
          </w:tcPr>
          <w:p w14:paraId="000000C4"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36" w:type="dxa"/>
            <w:tcPrChange w:id="633" w:author="Nick Maxwell [2]" w:date="2024-01-29T15:10:00Z">
              <w:tcPr>
                <w:tcW w:w="1336" w:type="dxa"/>
              </w:tcPr>
            </w:tcPrChange>
          </w:tcPr>
          <w:p w14:paraId="000000C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336" w:type="dxa"/>
            <w:tcPrChange w:id="634" w:author="Nick Maxwell [2]" w:date="2024-01-29T15:10:00Z">
              <w:tcPr>
                <w:tcW w:w="1336" w:type="dxa"/>
              </w:tcPr>
            </w:tcPrChange>
          </w:tcPr>
          <w:p w14:paraId="000000C6"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336" w:type="dxa"/>
            <w:tcPrChange w:id="635" w:author="Nick Maxwell [2]" w:date="2024-01-29T15:10:00Z">
              <w:tcPr>
                <w:tcW w:w="1336" w:type="dxa"/>
              </w:tcPr>
            </w:tcPrChange>
          </w:tcPr>
          <w:p w14:paraId="000000C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1336" w:type="dxa"/>
            <w:tcPrChange w:id="636" w:author="Nick Maxwell [2]" w:date="2024-01-29T15:10:00Z">
              <w:tcPr>
                <w:tcW w:w="1336" w:type="dxa"/>
              </w:tcPr>
            </w:tcPrChange>
          </w:tcPr>
          <w:p w14:paraId="000000C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Change w:id="637" w:author="Nick Maxwell [2]" w:date="2024-01-29T15:10:00Z">
              <w:tcPr>
                <w:tcW w:w="1336" w:type="dxa"/>
              </w:tcPr>
            </w:tcPrChange>
          </w:tcPr>
          <w:p w14:paraId="6738B730"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5EACEF74" w14:textId="05D8A2E7" w:rsidTr="00742D03">
        <w:tc>
          <w:tcPr>
            <w:tcW w:w="1335" w:type="dxa"/>
            <w:tcPrChange w:id="638" w:author="Nick Maxwell [2]" w:date="2024-01-29T15:10:00Z">
              <w:tcPr>
                <w:tcW w:w="1335" w:type="dxa"/>
              </w:tcPr>
            </w:tcPrChange>
          </w:tcPr>
          <w:p w14:paraId="000000C9" w14:textId="77777777" w:rsidR="00742D03" w:rsidRDefault="00742D03">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AoA</w:t>
            </w:r>
            <w:proofErr w:type="spellEnd"/>
          </w:p>
        </w:tc>
        <w:tc>
          <w:tcPr>
            <w:tcW w:w="1335" w:type="dxa"/>
            <w:tcPrChange w:id="639" w:author="Nick Maxwell [2]" w:date="2024-01-29T15:10:00Z">
              <w:tcPr>
                <w:tcW w:w="1335" w:type="dxa"/>
              </w:tcPr>
            </w:tcPrChange>
          </w:tcPr>
          <w:p w14:paraId="000000CA"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336" w:type="dxa"/>
            <w:tcPrChange w:id="640" w:author="Nick Maxwell [2]" w:date="2024-01-29T15:10:00Z">
              <w:tcPr>
                <w:tcW w:w="1336" w:type="dxa"/>
              </w:tcPr>
            </w:tcPrChange>
          </w:tcPr>
          <w:p w14:paraId="000000CB"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336" w:type="dxa"/>
            <w:tcPrChange w:id="641" w:author="Nick Maxwell [2]" w:date="2024-01-29T15:10:00Z">
              <w:tcPr>
                <w:tcW w:w="1336" w:type="dxa"/>
              </w:tcPr>
            </w:tcPrChange>
          </w:tcPr>
          <w:p w14:paraId="000000CC"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336" w:type="dxa"/>
            <w:tcPrChange w:id="642" w:author="Nick Maxwell [2]" w:date="2024-01-29T15:10:00Z">
              <w:tcPr>
                <w:tcW w:w="1336" w:type="dxa"/>
              </w:tcPr>
            </w:tcPrChange>
          </w:tcPr>
          <w:p w14:paraId="000000CD"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1336" w:type="dxa"/>
            <w:tcPrChange w:id="643" w:author="Nick Maxwell [2]" w:date="2024-01-29T15:10:00Z">
              <w:tcPr>
                <w:tcW w:w="1336" w:type="dxa"/>
              </w:tcPr>
            </w:tcPrChange>
          </w:tcPr>
          <w:p w14:paraId="000000C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336" w:type="dxa"/>
            <w:tcPrChange w:id="644" w:author="Nick Maxwell [2]" w:date="2024-01-29T15:10:00Z">
              <w:tcPr>
                <w:tcW w:w="1336" w:type="dxa"/>
              </w:tcPr>
            </w:tcPrChange>
          </w:tcPr>
          <w:p w14:paraId="000000C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1336" w:type="dxa"/>
            <w:tcPrChange w:id="645" w:author="Nick Maxwell [2]" w:date="2024-01-29T15:10:00Z">
              <w:tcPr>
                <w:tcW w:w="1336" w:type="dxa"/>
              </w:tcPr>
            </w:tcPrChange>
          </w:tcPr>
          <w:p w14:paraId="62EE320F" w14:textId="605A53C8" w:rsidR="00742D03" w:rsidRDefault="00433ADB">
            <w:pPr>
              <w:spacing w:line="480" w:lineRule="auto"/>
              <w:jc w:val="center"/>
              <w:rPr>
                <w:rFonts w:ascii="Times New Roman" w:eastAsia="Times New Roman" w:hAnsi="Times New Roman" w:cs="Times New Roman"/>
                <w:sz w:val="24"/>
                <w:szCs w:val="24"/>
              </w:rPr>
            </w:pPr>
            <w:ins w:id="646" w:author="Nick Maxwell [2]" w:date="2024-01-29T15:10:00Z">
              <w:r>
                <w:rPr>
                  <w:rFonts w:ascii="Times New Roman" w:eastAsia="Times New Roman" w:hAnsi="Times New Roman" w:cs="Times New Roman"/>
                  <w:sz w:val="24"/>
                  <w:szCs w:val="24"/>
                </w:rPr>
                <w:t>--</w:t>
              </w:r>
            </w:ins>
          </w:p>
        </w:tc>
      </w:tr>
      <w:tr w:rsidR="00742D03" w14:paraId="26639210" w14:textId="670367DA" w:rsidTr="00742D03">
        <w:trPr>
          <w:ins w:id="647" w:author="Nick Maxwell [2]" w:date="2024-01-29T15:10:00Z"/>
        </w:trPr>
        <w:tc>
          <w:tcPr>
            <w:tcW w:w="1335" w:type="dxa"/>
            <w:tcPrChange w:id="648" w:author="Nick Maxwell [2]" w:date="2024-01-29T15:10:00Z">
              <w:tcPr>
                <w:tcW w:w="1335" w:type="dxa"/>
              </w:tcPr>
            </w:tcPrChange>
          </w:tcPr>
          <w:p w14:paraId="6C68FCBF" w14:textId="7ABBF23F" w:rsidR="00742D03" w:rsidRDefault="00742D03">
            <w:pPr>
              <w:spacing w:line="480" w:lineRule="auto"/>
              <w:jc w:val="both"/>
              <w:rPr>
                <w:ins w:id="649" w:author="Nick Maxwell [2]" w:date="2024-01-29T15:10:00Z"/>
                <w:rFonts w:ascii="Times New Roman" w:eastAsia="Times New Roman" w:hAnsi="Times New Roman" w:cs="Times New Roman"/>
                <w:sz w:val="24"/>
                <w:szCs w:val="24"/>
              </w:rPr>
            </w:pPr>
            <w:ins w:id="650" w:author="Nick Maxwell [2]" w:date="2024-01-29T15:10:00Z">
              <w:r>
                <w:rPr>
                  <w:rFonts w:ascii="Times New Roman" w:eastAsia="Times New Roman" w:hAnsi="Times New Roman" w:cs="Times New Roman"/>
                  <w:sz w:val="24"/>
                  <w:szCs w:val="24"/>
                </w:rPr>
                <w:t>QSS</w:t>
              </w:r>
            </w:ins>
          </w:p>
        </w:tc>
        <w:tc>
          <w:tcPr>
            <w:tcW w:w="1335" w:type="dxa"/>
            <w:tcPrChange w:id="651" w:author="Nick Maxwell [2]" w:date="2024-01-29T15:10:00Z">
              <w:tcPr>
                <w:tcW w:w="1335" w:type="dxa"/>
              </w:tcPr>
            </w:tcPrChange>
          </w:tcPr>
          <w:p w14:paraId="12B51830" w14:textId="42FEA3A7" w:rsidR="00742D03" w:rsidRDefault="002869DA">
            <w:pPr>
              <w:spacing w:line="480" w:lineRule="auto"/>
              <w:jc w:val="center"/>
              <w:rPr>
                <w:ins w:id="652" w:author="Nick Maxwell [2]" w:date="2024-01-29T15:10:00Z"/>
                <w:rFonts w:ascii="Times New Roman" w:eastAsia="Times New Roman" w:hAnsi="Times New Roman" w:cs="Times New Roman"/>
                <w:sz w:val="24"/>
                <w:szCs w:val="24"/>
              </w:rPr>
            </w:pPr>
            <w:ins w:id="653" w:author="Nick Maxwell [2]" w:date="2024-01-29T15:12:00Z">
              <w:r>
                <w:rPr>
                  <w:rFonts w:ascii="Times New Roman" w:eastAsia="Times New Roman" w:hAnsi="Times New Roman" w:cs="Times New Roman"/>
                  <w:sz w:val="24"/>
                  <w:szCs w:val="24"/>
                </w:rPr>
                <w:t>.13*</w:t>
              </w:r>
            </w:ins>
          </w:p>
        </w:tc>
        <w:tc>
          <w:tcPr>
            <w:tcW w:w="1336" w:type="dxa"/>
            <w:tcPrChange w:id="654" w:author="Nick Maxwell [2]" w:date="2024-01-29T15:10:00Z">
              <w:tcPr>
                <w:tcW w:w="1336" w:type="dxa"/>
              </w:tcPr>
            </w:tcPrChange>
          </w:tcPr>
          <w:p w14:paraId="486D9306" w14:textId="265CAF99" w:rsidR="00742D03" w:rsidRDefault="002869DA">
            <w:pPr>
              <w:spacing w:line="480" w:lineRule="auto"/>
              <w:jc w:val="center"/>
              <w:rPr>
                <w:ins w:id="655" w:author="Nick Maxwell [2]" w:date="2024-01-29T15:10:00Z"/>
                <w:rFonts w:ascii="Times New Roman" w:eastAsia="Times New Roman" w:hAnsi="Times New Roman" w:cs="Times New Roman"/>
                <w:sz w:val="24"/>
                <w:szCs w:val="24"/>
              </w:rPr>
            </w:pPr>
            <w:ins w:id="656" w:author="Nick Maxwell [2]" w:date="2024-01-29T15:13:00Z">
              <w:r>
                <w:rPr>
                  <w:rFonts w:ascii="Times New Roman" w:eastAsia="Times New Roman" w:hAnsi="Times New Roman" w:cs="Times New Roman"/>
                  <w:sz w:val="24"/>
                  <w:szCs w:val="24"/>
                </w:rPr>
                <w:t>-.09*</w:t>
              </w:r>
            </w:ins>
          </w:p>
        </w:tc>
        <w:tc>
          <w:tcPr>
            <w:tcW w:w="1336" w:type="dxa"/>
            <w:tcPrChange w:id="657" w:author="Nick Maxwell [2]" w:date="2024-01-29T15:10:00Z">
              <w:tcPr>
                <w:tcW w:w="1336" w:type="dxa"/>
              </w:tcPr>
            </w:tcPrChange>
          </w:tcPr>
          <w:p w14:paraId="2EAE1FC1" w14:textId="731CD840" w:rsidR="00742D03" w:rsidRDefault="002869DA">
            <w:pPr>
              <w:spacing w:line="480" w:lineRule="auto"/>
              <w:jc w:val="center"/>
              <w:rPr>
                <w:ins w:id="658" w:author="Nick Maxwell [2]" w:date="2024-01-29T15:10:00Z"/>
                <w:rFonts w:ascii="Times New Roman" w:eastAsia="Times New Roman" w:hAnsi="Times New Roman" w:cs="Times New Roman"/>
                <w:sz w:val="24"/>
                <w:szCs w:val="24"/>
              </w:rPr>
            </w:pPr>
            <w:ins w:id="659" w:author="Nick Maxwell [2]" w:date="2024-01-29T15:13:00Z">
              <w:r>
                <w:rPr>
                  <w:rFonts w:ascii="Times New Roman" w:eastAsia="Times New Roman" w:hAnsi="Times New Roman" w:cs="Times New Roman"/>
                  <w:sz w:val="24"/>
                  <w:szCs w:val="24"/>
                </w:rPr>
                <w:t>-.03</w:t>
              </w:r>
            </w:ins>
          </w:p>
        </w:tc>
        <w:tc>
          <w:tcPr>
            <w:tcW w:w="1336" w:type="dxa"/>
            <w:tcPrChange w:id="660" w:author="Nick Maxwell [2]" w:date="2024-01-29T15:10:00Z">
              <w:tcPr>
                <w:tcW w:w="1336" w:type="dxa"/>
              </w:tcPr>
            </w:tcPrChange>
          </w:tcPr>
          <w:p w14:paraId="6904E908" w14:textId="776FDAD2" w:rsidR="00742D03" w:rsidRDefault="002869DA">
            <w:pPr>
              <w:spacing w:line="480" w:lineRule="auto"/>
              <w:jc w:val="center"/>
              <w:rPr>
                <w:ins w:id="661" w:author="Nick Maxwell [2]" w:date="2024-01-29T15:10:00Z"/>
                <w:rFonts w:ascii="Times New Roman" w:eastAsia="Times New Roman" w:hAnsi="Times New Roman" w:cs="Times New Roman"/>
                <w:sz w:val="24"/>
                <w:szCs w:val="24"/>
              </w:rPr>
            </w:pPr>
            <w:ins w:id="662" w:author="Nick Maxwell [2]" w:date="2024-01-29T15:14:00Z">
              <w:r>
                <w:rPr>
                  <w:rFonts w:ascii="Times New Roman" w:eastAsia="Times New Roman" w:hAnsi="Times New Roman" w:cs="Times New Roman"/>
                  <w:sz w:val="24"/>
                  <w:szCs w:val="24"/>
                </w:rPr>
                <w:t>-.04</w:t>
              </w:r>
            </w:ins>
          </w:p>
        </w:tc>
        <w:tc>
          <w:tcPr>
            <w:tcW w:w="1336" w:type="dxa"/>
            <w:tcPrChange w:id="663" w:author="Nick Maxwell [2]" w:date="2024-01-29T15:10:00Z">
              <w:tcPr>
                <w:tcW w:w="1336" w:type="dxa"/>
              </w:tcPr>
            </w:tcPrChange>
          </w:tcPr>
          <w:p w14:paraId="7C6CC167" w14:textId="3CC4662A" w:rsidR="00742D03" w:rsidRDefault="002869DA">
            <w:pPr>
              <w:spacing w:line="480" w:lineRule="auto"/>
              <w:jc w:val="center"/>
              <w:rPr>
                <w:ins w:id="664" w:author="Nick Maxwell [2]" w:date="2024-01-29T15:10:00Z"/>
                <w:rFonts w:ascii="Times New Roman" w:eastAsia="Times New Roman" w:hAnsi="Times New Roman" w:cs="Times New Roman"/>
                <w:sz w:val="24"/>
                <w:szCs w:val="24"/>
              </w:rPr>
            </w:pPr>
            <w:ins w:id="665" w:author="Nick Maxwell [2]" w:date="2024-01-29T15:14:00Z">
              <w:r>
                <w:rPr>
                  <w:rFonts w:ascii="Times New Roman" w:eastAsia="Times New Roman" w:hAnsi="Times New Roman" w:cs="Times New Roman"/>
                  <w:sz w:val="24"/>
                  <w:szCs w:val="24"/>
                </w:rPr>
                <w:t>.02</w:t>
              </w:r>
            </w:ins>
          </w:p>
        </w:tc>
        <w:tc>
          <w:tcPr>
            <w:tcW w:w="1336" w:type="dxa"/>
            <w:tcPrChange w:id="666" w:author="Nick Maxwell [2]" w:date="2024-01-29T15:10:00Z">
              <w:tcPr>
                <w:tcW w:w="1336" w:type="dxa"/>
              </w:tcPr>
            </w:tcPrChange>
          </w:tcPr>
          <w:p w14:paraId="73448307" w14:textId="6E68343E" w:rsidR="00742D03" w:rsidRDefault="002869DA">
            <w:pPr>
              <w:spacing w:line="480" w:lineRule="auto"/>
              <w:jc w:val="center"/>
              <w:rPr>
                <w:ins w:id="667" w:author="Nick Maxwell [2]" w:date="2024-01-29T15:10:00Z"/>
                <w:rFonts w:ascii="Times New Roman" w:eastAsia="Times New Roman" w:hAnsi="Times New Roman" w:cs="Times New Roman"/>
                <w:sz w:val="24"/>
                <w:szCs w:val="24"/>
              </w:rPr>
            </w:pPr>
            <w:ins w:id="668" w:author="Nick Maxwell [2]" w:date="2024-01-29T15:14:00Z">
              <w:r>
                <w:rPr>
                  <w:rFonts w:ascii="Times New Roman" w:eastAsia="Times New Roman" w:hAnsi="Times New Roman" w:cs="Times New Roman"/>
                  <w:sz w:val="24"/>
                  <w:szCs w:val="24"/>
                </w:rPr>
                <w:t>.22*</w:t>
              </w:r>
            </w:ins>
          </w:p>
        </w:tc>
        <w:tc>
          <w:tcPr>
            <w:tcW w:w="1336" w:type="dxa"/>
            <w:tcPrChange w:id="669" w:author="Nick Maxwell [2]" w:date="2024-01-29T15:10:00Z">
              <w:tcPr>
                <w:tcW w:w="1336" w:type="dxa"/>
              </w:tcPr>
            </w:tcPrChange>
          </w:tcPr>
          <w:p w14:paraId="08B40073" w14:textId="43CC45A7" w:rsidR="00742D03" w:rsidRDefault="002869DA">
            <w:pPr>
              <w:spacing w:line="480" w:lineRule="auto"/>
              <w:jc w:val="center"/>
              <w:rPr>
                <w:ins w:id="670" w:author="Nick Maxwell [2]" w:date="2024-01-29T15:10:00Z"/>
                <w:rFonts w:ascii="Times New Roman" w:eastAsia="Times New Roman" w:hAnsi="Times New Roman" w:cs="Times New Roman"/>
                <w:sz w:val="24"/>
                <w:szCs w:val="24"/>
              </w:rPr>
            </w:pPr>
            <w:ins w:id="671" w:author="Nick Maxwell [2]" w:date="2024-01-29T15:14:00Z">
              <w:r>
                <w:rPr>
                  <w:rFonts w:ascii="Times New Roman" w:eastAsia="Times New Roman" w:hAnsi="Times New Roman" w:cs="Times New Roman"/>
                  <w:sz w:val="24"/>
                  <w:szCs w:val="24"/>
                </w:rPr>
                <w:t>-.10*</w:t>
              </w:r>
            </w:ins>
          </w:p>
        </w:tc>
      </w:tr>
    </w:tbl>
    <w:p w14:paraId="000000D0" w14:textId="4F4562CB" w:rsidR="00E0085D" w:rsidDel="00433ADB" w:rsidRDefault="00E04520">
      <w:pPr>
        <w:spacing w:after="0" w:line="240" w:lineRule="auto"/>
        <w:rPr>
          <w:del w:id="672" w:author="Nick Maxwell [2]" w:date="2024-01-29T15:10:00Z"/>
          <w:rFonts w:ascii="Times New Roman" w:eastAsia="Times New Roman" w:hAnsi="Times New Roman" w:cs="Times New Roman"/>
          <w:sz w:val="24"/>
          <w:szCs w:val="24"/>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AFSS = Affordance Set Size; AFS = Affordance Strength of strongest cue-affordance pair; AFP = Affordance Percentage for highest probability cue-affordance pair; CON = Concreteness (Brysbaert et al., 2014); BOI = Body-Object Interaction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SUBTLEX = Frequency (Brysbaert &amp; New, 2009); </w:t>
      </w:r>
      <w:proofErr w:type="spellStart"/>
      <w:r>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 Age of Acquisition (Kuperman et al., 2012)</w:t>
      </w:r>
      <w:ins w:id="673" w:author="Nick Maxwell [2]" w:date="2024-01-29T15:12:00Z">
        <w:r w:rsidR="00433ADB">
          <w:rPr>
            <w:rFonts w:ascii="Times New Roman" w:eastAsia="Times New Roman" w:hAnsi="Times New Roman" w:cs="Times New Roman"/>
            <w:sz w:val="24"/>
            <w:szCs w:val="24"/>
          </w:rPr>
          <w:t>; QSS = Cue Set Size (Nelson et al., 2004);</w:t>
        </w:r>
      </w:ins>
      <w:del w:id="674" w:author="Nick Maxwell [2]" w:date="2024-01-29T15:12:00Z">
        <w:r w:rsidDel="00433ADB">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w:t>
      </w:r>
    </w:p>
    <w:p w14:paraId="7C78E5A6" w14:textId="77777777" w:rsidR="00433ADB" w:rsidRDefault="00433ADB">
      <w:pPr>
        <w:spacing w:after="0" w:line="240" w:lineRule="auto"/>
        <w:rPr>
          <w:ins w:id="675" w:author="Nick Maxwell [2]" w:date="2024-01-29T15:10:00Z"/>
          <w:rFonts w:ascii="Times New Roman" w:eastAsia="Times New Roman" w:hAnsi="Times New Roman" w:cs="Times New Roman"/>
          <w:sz w:val="24"/>
          <w:szCs w:val="24"/>
        </w:rPr>
        <w:sectPr w:rsidR="00433ADB" w:rsidSect="002A2D60">
          <w:pgSz w:w="15840" w:h="12240" w:orient="landscape"/>
          <w:pgMar w:top="1440" w:right="1440" w:bottom="1440" w:left="1440" w:header="720" w:footer="720" w:gutter="0"/>
          <w:pgNumType w:start="0"/>
          <w:cols w:space="720"/>
          <w:titlePg/>
          <w:sectPrChange w:id="676" w:author="Nick Maxwell [2]" w:date="2024-01-29T15:11:00Z">
            <w:sectPr w:rsidR="00433ADB" w:rsidSect="002A2D60">
              <w:pgSz w:w="12240" w:h="15840" w:orient="portrait"/>
              <w:pgMar w:top="1440" w:right="1440" w:bottom="1440" w:left="1440" w:header="720" w:footer="720" w:gutter="0"/>
            </w:sectPr>
          </w:sectPrChange>
        </w:sectPr>
      </w:pPr>
    </w:p>
    <w:p w14:paraId="000000D1" w14:textId="77777777" w:rsidR="00E0085D" w:rsidDel="00433ADB" w:rsidRDefault="00E0085D">
      <w:pPr>
        <w:spacing w:after="0" w:line="240" w:lineRule="auto"/>
        <w:rPr>
          <w:del w:id="677" w:author="Nick Maxwell [2]" w:date="2024-01-29T15:10:00Z"/>
          <w:rFonts w:ascii="Times New Roman" w:eastAsia="Times New Roman" w:hAnsi="Times New Roman" w:cs="Times New Roman"/>
          <w:sz w:val="24"/>
          <w:szCs w:val="24"/>
        </w:rPr>
      </w:pPr>
    </w:p>
    <w:p w14:paraId="000000D2" w14:textId="77777777" w:rsidR="00E0085D" w:rsidRDefault="00E04520">
      <w:pPr>
        <w:rPr>
          <w:rFonts w:ascii="Times New Roman" w:eastAsia="Times New Roman" w:hAnsi="Times New Roman" w:cs="Times New Roman"/>
          <w:sz w:val="24"/>
          <w:szCs w:val="24"/>
        </w:rPr>
      </w:pPr>
      <w:del w:id="678" w:author="Nick Maxwell [2]" w:date="2024-01-29T15:10:00Z">
        <w:r w:rsidDel="00433ADB">
          <w:br w:type="page"/>
        </w:r>
      </w:del>
    </w:p>
    <w:p w14:paraId="000000D3"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4. </w:t>
      </w:r>
      <w:r>
        <w:rPr>
          <w:rFonts w:ascii="Times New Roman" w:eastAsia="Times New Roman" w:hAnsi="Times New Roman" w:cs="Times New Roman"/>
          <w:i/>
          <w:sz w:val="24"/>
          <w:szCs w:val="24"/>
        </w:rPr>
        <w:t>Correlations between AFS, AFP, and FAS.</w:t>
      </w:r>
    </w:p>
    <w:tbl>
      <w:tblPr>
        <w:tblStyle w:val="a2"/>
        <w:tblW w:w="710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490"/>
        <w:gridCol w:w="2374"/>
        <w:gridCol w:w="2243"/>
      </w:tblGrid>
      <w:tr w:rsidR="00E0085D" w14:paraId="2B6B2A2E" w14:textId="77777777">
        <w:tc>
          <w:tcPr>
            <w:tcW w:w="2490" w:type="dxa"/>
            <w:tcBorders>
              <w:top w:val="single" w:sz="4" w:space="0" w:color="000000"/>
              <w:bottom w:val="single" w:sz="4" w:space="0" w:color="000000"/>
            </w:tcBorders>
          </w:tcPr>
          <w:p w14:paraId="000000D4"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74" w:type="dxa"/>
            <w:tcBorders>
              <w:top w:val="single" w:sz="4" w:space="0" w:color="000000"/>
              <w:bottom w:val="single" w:sz="4" w:space="0" w:color="000000"/>
            </w:tcBorders>
          </w:tcPr>
          <w:p w14:paraId="000000D5"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243" w:type="dxa"/>
            <w:tcBorders>
              <w:top w:val="single" w:sz="4" w:space="0" w:color="000000"/>
              <w:bottom w:val="single" w:sz="4" w:space="0" w:color="000000"/>
            </w:tcBorders>
          </w:tcPr>
          <w:p w14:paraId="000000D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r>
      <w:tr w:rsidR="00E0085D" w14:paraId="493DF5E9" w14:textId="77777777">
        <w:tc>
          <w:tcPr>
            <w:tcW w:w="2490" w:type="dxa"/>
            <w:tcBorders>
              <w:top w:val="single" w:sz="4" w:space="0" w:color="000000"/>
            </w:tcBorders>
          </w:tcPr>
          <w:p w14:paraId="000000D7"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74" w:type="dxa"/>
            <w:tcBorders>
              <w:top w:val="single" w:sz="4" w:space="0" w:color="000000"/>
            </w:tcBorders>
          </w:tcPr>
          <w:p w14:paraId="000000D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2243" w:type="dxa"/>
            <w:tcBorders>
              <w:top w:val="single" w:sz="4" w:space="0" w:color="000000"/>
            </w:tcBorders>
          </w:tcPr>
          <w:p w14:paraId="000000D9"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0085D" w14:paraId="690FC542" w14:textId="77777777">
        <w:tc>
          <w:tcPr>
            <w:tcW w:w="2490" w:type="dxa"/>
          </w:tcPr>
          <w:p w14:paraId="000000DA"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FAS</w:t>
            </w:r>
          </w:p>
        </w:tc>
        <w:tc>
          <w:tcPr>
            <w:tcW w:w="2374" w:type="dxa"/>
          </w:tcPr>
          <w:p w14:paraId="000000DB"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2243" w:type="dxa"/>
          </w:tcPr>
          <w:p w14:paraId="000000DC"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bl>
    <w:p w14:paraId="000000DD" w14:textId="77777777" w:rsidR="00E0085D" w:rsidRDefault="00E045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AFS = Affordance Strength; AFP = Affordance Percentage; FAS = Forward Associative Strength derived from Nelson et al. (2004).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&lt;.05.</w:t>
      </w:r>
    </w:p>
    <w:p w14:paraId="000000DE" w14:textId="77777777" w:rsidR="00E0085D" w:rsidRDefault="00E0085D">
      <w:pPr>
        <w:spacing w:after="0" w:line="240" w:lineRule="auto"/>
        <w:rPr>
          <w:rFonts w:ascii="Times New Roman" w:eastAsia="Times New Roman" w:hAnsi="Times New Roman" w:cs="Times New Roman"/>
          <w:sz w:val="24"/>
          <w:szCs w:val="24"/>
        </w:rPr>
      </w:pPr>
    </w:p>
    <w:p w14:paraId="000000DF" w14:textId="77777777" w:rsidR="00E0085D" w:rsidRDefault="00E04520">
      <w:pPr>
        <w:rPr>
          <w:rFonts w:ascii="Times New Roman" w:eastAsia="Times New Roman" w:hAnsi="Times New Roman" w:cs="Times New Roman"/>
          <w:sz w:val="24"/>
          <w:szCs w:val="24"/>
        </w:rPr>
      </w:pPr>
      <w:r>
        <w:br w:type="page"/>
      </w:r>
    </w:p>
    <w:p w14:paraId="000000E0"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5. </w:t>
      </w:r>
      <w:r>
        <w:rPr>
          <w:rFonts w:ascii="Times New Roman" w:eastAsia="Times New Roman" w:hAnsi="Times New Roman" w:cs="Times New Roman"/>
          <w:i/>
          <w:sz w:val="24"/>
          <w:szCs w:val="24"/>
        </w:rPr>
        <w:t>Correlations between AFS, AFP, and COS.</w:t>
      </w:r>
    </w:p>
    <w:tbl>
      <w:tblPr>
        <w:tblStyle w:val="a3"/>
        <w:tblW w:w="710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490"/>
        <w:gridCol w:w="2374"/>
        <w:gridCol w:w="2243"/>
      </w:tblGrid>
      <w:tr w:rsidR="00E0085D" w14:paraId="1D0F581C" w14:textId="77777777">
        <w:tc>
          <w:tcPr>
            <w:tcW w:w="2490" w:type="dxa"/>
            <w:tcBorders>
              <w:top w:val="single" w:sz="4" w:space="0" w:color="000000"/>
              <w:bottom w:val="single" w:sz="4" w:space="0" w:color="000000"/>
            </w:tcBorders>
          </w:tcPr>
          <w:p w14:paraId="000000E1"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74" w:type="dxa"/>
            <w:tcBorders>
              <w:top w:val="single" w:sz="4" w:space="0" w:color="000000"/>
              <w:bottom w:val="single" w:sz="4" w:space="0" w:color="000000"/>
            </w:tcBorders>
          </w:tcPr>
          <w:p w14:paraId="000000E2"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243" w:type="dxa"/>
            <w:tcBorders>
              <w:top w:val="single" w:sz="4" w:space="0" w:color="000000"/>
              <w:bottom w:val="single" w:sz="4" w:space="0" w:color="000000"/>
            </w:tcBorders>
          </w:tcPr>
          <w:p w14:paraId="000000E3"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r>
      <w:tr w:rsidR="00E0085D" w14:paraId="70B3E98F" w14:textId="77777777">
        <w:tc>
          <w:tcPr>
            <w:tcW w:w="2490" w:type="dxa"/>
            <w:tcBorders>
              <w:top w:val="single" w:sz="4" w:space="0" w:color="000000"/>
            </w:tcBorders>
          </w:tcPr>
          <w:p w14:paraId="000000E4"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74" w:type="dxa"/>
            <w:tcBorders>
              <w:top w:val="single" w:sz="4" w:space="0" w:color="000000"/>
            </w:tcBorders>
          </w:tcPr>
          <w:p w14:paraId="000000E5"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2243" w:type="dxa"/>
            <w:tcBorders>
              <w:top w:val="single" w:sz="4" w:space="0" w:color="000000"/>
            </w:tcBorders>
          </w:tcPr>
          <w:p w14:paraId="000000E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0085D" w14:paraId="4114066A" w14:textId="77777777">
        <w:tc>
          <w:tcPr>
            <w:tcW w:w="2490" w:type="dxa"/>
          </w:tcPr>
          <w:p w14:paraId="000000E7"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w:t>
            </w:r>
          </w:p>
        </w:tc>
        <w:tc>
          <w:tcPr>
            <w:tcW w:w="2374" w:type="dxa"/>
          </w:tcPr>
          <w:p w14:paraId="000000E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243" w:type="dxa"/>
          </w:tcPr>
          <w:p w14:paraId="000000E9"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r>
    </w:tbl>
    <w:p w14:paraId="000000EA" w14:textId="77777777" w:rsidR="00E0085D" w:rsidRDefault="00E045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AFS = Affordance Strength; AFP = Affordance Percentage; COS = Cosine Similarity derived from Buchanan et al. (2019a).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&lt;.05.</w:t>
      </w:r>
    </w:p>
    <w:p w14:paraId="000000EB" w14:textId="77777777" w:rsidR="00E0085D" w:rsidRDefault="00E0085D">
      <w:pPr>
        <w:spacing w:after="0" w:line="240" w:lineRule="auto"/>
        <w:rPr>
          <w:rFonts w:ascii="Times New Roman" w:eastAsia="Times New Roman" w:hAnsi="Times New Roman" w:cs="Times New Roman"/>
          <w:sz w:val="24"/>
          <w:szCs w:val="24"/>
        </w:rPr>
      </w:pPr>
    </w:p>
    <w:p w14:paraId="000000EC" w14:textId="77777777" w:rsidR="00E0085D" w:rsidRDefault="00E0085D">
      <w:pPr>
        <w:rPr>
          <w:rFonts w:ascii="Times New Roman" w:eastAsia="Times New Roman" w:hAnsi="Times New Roman" w:cs="Times New Roman"/>
          <w:sz w:val="24"/>
          <w:szCs w:val="24"/>
        </w:rPr>
      </w:pPr>
    </w:p>
    <w:sectPr w:rsidR="00E0085D" w:rsidSect="002A2D60">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9-04T13:55:00Z" w:initials="">
    <w:p w14:paraId="000000F3" w14:textId="77777777" w:rsidR="00E0085D" w:rsidRDefault="00E045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We're going to have a ton of authors but I'll add them in once we figure out who is contributing and how they want their names/affiliations.</w:t>
      </w:r>
    </w:p>
    <w:p w14:paraId="000000F4" w14:textId="77777777" w:rsidR="00E0085D" w:rsidRDefault="00E0085D">
      <w:pPr>
        <w:widowControl w:val="0"/>
        <w:pBdr>
          <w:top w:val="nil"/>
          <w:left w:val="nil"/>
          <w:bottom w:val="nil"/>
          <w:right w:val="nil"/>
          <w:between w:val="nil"/>
        </w:pBdr>
        <w:spacing w:after="0" w:line="240" w:lineRule="auto"/>
        <w:rPr>
          <w:rFonts w:ascii="Arial" w:eastAsia="Arial" w:hAnsi="Arial" w:cs="Arial"/>
          <w:color w:val="000000"/>
        </w:rPr>
      </w:pPr>
    </w:p>
    <w:p w14:paraId="000000F5" w14:textId="77777777" w:rsidR="00E0085D" w:rsidRDefault="00E045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For author order:</w:t>
      </w:r>
    </w:p>
    <w:p w14:paraId="000000F6" w14:textId="77777777" w:rsidR="00E0085D" w:rsidRDefault="00E0085D">
      <w:pPr>
        <w:widowControl w:val="0"/>
        <w:pBdr>
          <w:top w:val="nil"/>
          <w:left w:val="nil"/>
          <w:bottom w:val="nil"/>
          <w:right w:val="nil"/>
          <w:between w:val="nil"/>
        </w:pBdr>
        <w:spacing w:after="0" w:line="240" w:lineRule="auto"/>
        <w:rPr>
          <w:rFonts w:ascii="Arial" w:eastAsia="Arial" w:hAnsi="Arial" w:cs="Arial"/>
          <w:color w:val="000000"/>
        </w:rPr>
      </w:pPr>
    </w:p>
    <w:p w14:paraId="000000F7" w14:textId="77777777" w:rsidR="00E0085D" w:rsidRDefault="00E045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Assuming I'll go first since I've done the bulk of the initial writing? Then the core USM group alphabetically? (Alen and Mark; I'm also fine adding Jacob and Tyler Surber if they're willing to each take a pass through the manuscript), then external collaborators alphabetically?</w:t>
      </w:r>
    </w:p>
  </w:comment>
  <w:comment w:id="3" w:author="Mark Huff" w:date="2024-01-26T12:46:00Z" w:initials="MH">
    <w:p w14:paraId="7C9375FB" w14:textId="77777777" w:rsidR="00DF3A1F" w:rsidRDefault="00DF3A1F" w:rsidP="00DF3A1F">
      <w:pPr>
        <w:pStyle w:val="CommentText"/>
      </w:pPr>
      <w:r>
        <w:rPr>
          <w:rStyle w:val="CommentReference"/>
        </w:rPr>
        <w:annotationRef/>
      </w:r>
      <w:r>
        <w:t>Words have relations, people have relationships.</w:t>
      </w:r>
    </w:p>
  </w:comment>
  <w:comment w:id="4" w:author="Nick Maxwell [2]" w:date="2024-01-28T11:29:00Z" w:initials="NM">
    <w:p w14:paraId="2F87B958" w14:textId="77777777" w:rsidR="00AD0117" w:rsidRDefault="00AD0117" w:rsidP="00AD0117">
      <w:pPr>
        <w:pStyle w:val="CommentText"/>
      </w:pPr>
      <w:r>
        <w:rPr>
          <w:rStyle w:val="CommentReference"/>
        </w:rPr>
        <w:annotationRef/>
      </w:r>
      <w:r>
        <w:t>Yep. I’m pretty sure I always get that backwards</w:t>
      </w:r>
    </w:p>
  </w:comment>
  <w:comment w:id="8" w:author="Nick Maxwell [2]" w:date="2024-01-29T15:16:00Z" w:initials="NM">
    <w:p w14:paraId="0F224A22" w14:textId="77777777" w:rsidR="002869DA" w:rsidRDefault="002869DA" w:rsidP="002869DA">
      <w:pPr>
        <w:pStyle w:val="CommentText"/>
      </w:pPr>
      <w:r>
        <w:rPr>
          <w:rStyle w:val="CommentReference"/>
        </w:rPr>
        <w:annotationRef/>
      </w:r>
      <w:r>
        <w:t>I guess technically this value isn’t a percentage since its being expressed as a proportion</w:t>
      </w:r>
    </w:p>
  </w:comment>
  <w:comment w:id="13" w:author="Mark Huff" w:date="2024-01-26T12:47:00Z" w:initials="MH">
    <w:p w14:paraId="78804865" w14:textId="5F66DF3B" w:rsidR="00DF3A1F" w:rsidRDefault="00DF3A1F" w:rsidP="00DF3A1F">
      <w:pPr>
        <w:pStyle w:val="CommentText"/>
      </w:pPr>
      <w:r>
        <w:rPr>
          <w:rStyle w:val="CommentReference"/>
        </w:rPr>
        <w:annotationRef/>
      </w:r>
      <w:r>
        <w:t>Should cite where these variables come from.</w:t>
      </w:r>
    </w:p>
  </w:comment>
  <w:comment w:id="14" w:author="Nick Maxwell [2]" w:date="2024-01-28T11:30:00Z" w:initials="NM">
    <w:p w14:paraId="5E907839" w14:textId="77777777" w:rsidR="00AD0117" w:rsidRDefault="00AD0117" w:rsidP="00AD0117">
      <w:pPr>
        <w:pStyle w:val="CommentText"/>
      </w:pPr>
      <w:r>
        <w:rPr>
          <w:rStyle w:val="CommentReference"/>
        </w:rPr>
        <w:annotationRef/>
      </w:r>
      <w:r>
        <w:t>Done!</w:t>
      </w:r>
    </w:p>
  </w:comment>
  <w:comment w:id="19" w:author="Mark Huff" w:date="2024-01-26T12:47:00Z" w:initials="MH">
    <w:p w14:paraId="72791C58" w14:textId="2D117779" w:rsidR="00DF3A1F" w:rsidRDefault="00DF3A1F" w:rsidP="00DF3A1F">
      <w:pPr>
        <w:pStyle w:val="CommentText"/>
      </w:pPr>
      <w:r>
        <w:rPr>
          <w:rStyle w:val="CommentReference"/>
        </w:rPr>
        <w:annotationRef/>
      </w:r>
      <w:r>
        <w:t>This is a great introductory paragraph, Nick!</w:t>
      </w:r>
    </w:p>
  </w:comment>
  <w:comment w:id="20" w:author="Nick Maxwell [2]" w:date="2024-01-28T13:17:00Z" w:initials="NM">
    <w:p w14:paraId="3DC7E983" w14:textId="77777777" w:rsidR="00153070" w:rsidRDefault="00153070" w:rsidP="00153070">
      <w:pPr>
        <w:pStyle w:val="CommentText"/>
      </w:pPr>
      <w:r>
        <w:rPr>
          <w:rStyle w:val="CommentReference"/>
        </w:rPr>
        <w:annotationRef/>
      </w:r>
      <w:r>
        <w:t>Thanks!</w:t>
      </w:r>
    </w:p>
  </w:comment>
  <w:comment w:id="60" w:author="Alen Hajnal" w:date="2024-01-27T19:57:00Z" w:initials="AH">
    <w:p w14:paraId="39735E1B" w14:textId="2FDA555A" w:rsidR="00D13226" w:rsidRDefault="00D13226" w:rsidP="00D13226">
      <w:pPr>
        <w:pStyle w:val="CommentText"/>
      </w:pPr>
      <w:r>
        <w:rPr>
          <w:rStyle w:val="CommentReference"/>
        </w:rPr>
        <w:annotationRef/>
      </w:r>
      <w:r>
        <w:t>A third shortcoming might be that interactivity might be too vague and too broad. In everyday life people respond to specific stimuli with a specific use in mind. So Pexman’s asking about interactivity in general is not an ecologically valid way to test cognition.</w:t>
      </w:r>
    </w:p>
  </w:comment>
  <w:comment w:id="61" w:author="Nick Maxwell [2]" w:date="2024-01-28T13:27:00Z" w:initials="NM">
    <w:p w14:paraId="59076F8A" w14:textId="77777777" w:rsidR="005A5DA3" w:rsidRDefault="005A5DA3" w:rsidP="005A5DA3">
      <w:pPr>
        <w:pStyle w:val="CommentText"/>
      </w:pPr>
      <w:r>
        <w:rPr>
          <w:rStyle w:val="CommentReference"/>
        </w:rPr>
        <w:annotationRef/>
      </w:r>
      <w:r>
        <w:t>That’s a good point. I’ve added a sentence here noting this</w:t>
      </w:r>
    </w:p>
  </w:comment>
  <w:comment w:id="90" w:author="Nick Maxwell" w:date="2023-07-26T11:25:00Z" w:initials="">
    <w:p w14:paraId="000000F1" w14:textId="7B3126A2" w:rsidR="00E0085D" w:rsidRDefault="00E045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Did any of our collaborators run collector in a lab-based setting instead of online?</w:t>
      </w:r>
    </w:p>
  </w:comment>
  <w:comment w:id="89" w:author="Mark Huff" w:date="2024-01-26T17:23:00Z" w:initials="MH">
    <w:p w14:paraId="2A77C26D" w14:textId="77777777" w:rsidR="00341C2E" w:rsidRDefault="00341C2E" w:rsidP="00341C2E">
      <w:pPr>
        <w:pStyle w:val="CommentText"/>
      </w:pPr>
      <w:r>
        <w:rPr>
          <w:rStyle w:val="CommentReference"/>
        </w:rPr>
        <w:annotationRef/>
      </w:r>
      <w:r>
        <w:t>Not that I am aware of</w:t>
      </w:r>
    </w:p>
  </w:comment>
  <w:comment w:id="142" w:author="Alen Hajnal" w:date="2024-01-27T20:30:00Z" w:initials="AH">
    <w:p w14:paraId="7B196522" w14:textId="77777777" w:rsidR="00236C32" w:rsidRDefault="00236C32" w:rsidP="00236C32">
      <w:pPr>
        <w:pStyle w:val="CommentText"/>
      </w:pPr>
      <w:r>
        <w:rPr>
          <w:rStyle w:val="CommentReference"/>
        </w:rPr>
        <w:annotationRef/>
      </w:r>
      <w:r>
        <w:t>Positively or negatively skewed? So the more responses a cue receives, the lower the AFS value? So the AFP measure is trying to account for the fact that different cues receive different number of responses, right?</w:t>
      </w:r>
    </w:p>
  </w:comment>
  <w:comment w:id="143" w:author="Nick Maxwell [2]" w:date="2024-01-28T13:02:00Z" w:initials="NM">
    <w:p w14:paraId="19DA39F5" w14:textId="77777777" w:rsidR="007C2204" w:rsidRDefault="007C2204" w:rsidP="007C2204">
      <w:pPr>
        <w:pStyle w:val="CommentText"/>
      </w:pPr>
      <w:r>
        <w:rPr>
          <w:rStyle w:val="CommentReference"/>
        </w:rPr>
        <w:annotationRef/>
      </w:r>
      <w:r>
        <w:t>Yep! AFS is calculated as:</w:t>
      </w:r>
    </w:p>
    <w:p w14:paraId="63EE319C" w14:textId="77777777" w:rsidR="007C2204" w:rsidRDefault="007C2204" w:rsidP="007C2204">
      <w:pPr>
        <w:pStyle w:val="CommentText"/>
      </w:pPr>
    </w:p>
    <w:p w14:paraId="43F2240F" w14:textId="77777777" w:rsidR="007C2204" w:rsidRDefault="007C2204" w:rsidP="007C2204">
      <w:pPr>
        <w:pStyle w:val="CommentText"/>
      </w:pPr>
      <w:r>
        <w:t>AFS = sum(unique(n_affordance)) /   sum(n_affordance)</w:t>
      </w:r>
    </w:p>
    <w:p w14:paraId="3B5E2CFD" w14:textId="77777777" w:rsidR="007C2204" w:rsidRDefault="007C2204" w:rsidP="007C2204">
      <w:pPr>
        <w:pStyle w:val="CommentText"/>
      </w:pPr>
      <w:r>
        <w:t xml:space="preserve"> </w:t>
      </w:r>
    </w:p>
    <w:p w14:paraId="26F0C213" w14:textId="77777777" w:rsidR="007C2204" w:rsidRDefault="007C2204" w:rsidP="007C2204">
      <w:pPr>
        <w:pStyle w:val="CommentText"/>
      </w:pPr>
      <w:r>
        <w:t>where n_affordance is the total number of affordance responses received by a cue. This mirrors how free-association norms are computed, but many of those datasets only had participants provide one response per cue. However, since we have participants potentially responding to each cue with multiple affordances, the denominator in equation is potentially inflated. This tends to manifest as a negatively skewed distribution, with multiple weak cue-affordance pairs and one or two stronger pairings. However, because all of the weak affordance responses are summed in the denominator, having lots of weak pairs drags down the AFS values of the stronger pairings</w:t>
      </w:r>
    </w:p>
    <w:p w14:paraId="7D521669" w14:textId="77777777" w:rsidR="007C2204" w:rsidRDefault="007C2204" w:rsidP="007C2204">
      <w:pPr>
        <w:pStyle w:val="CommentText"/>
      </w:pPr>
    </w:p>
    <w:p w14:paraId="5132AD3C" w14:textId="77777777" w:rsidR="007C2204" w:rsidRDefault="007C2204" w:rsidP="007C2204">
      <w:pPr>
        <w:pStyle w:val="CommentText"/>
      </w:pPr>
      <w:r>
        <w:t xml:space="preserve">The AFP measure corrects for this by tweaking the equation so that instead of summing across </w:t>
      </w:r>
      <w:r>
        <w:rPr>
          <w:i/>
          <w:iCs/>
        </w:rPr>
        <w:t xml:space="preserve">all </w:t>
      </w:r>
      <w:r>
        <w:t>affordance responses, it sums across the total number of participants who responded to the cue:</w:t>
      </w:r>
    </w:p>
    <w:p w14:paraId="202CB0A3" w14:textId="77777777" w:rsidR="007C2204" w:rsidRDefault="007C2204" w:rsidP="007C2204">
      <w:pPr>
        <w:pStyle w:val="CommentText"/>
      </w:pPr>
    </w:p>
    <w:p w14:paraId="6D812EE2" w14:textId="77777777" w:rsidR="007C2204" w:rsidRDefault="007C2204" w:rsidP="007C2204">
      <w:pPr>
        <w:pStyle w:val="CommentText"/>
      </w:pPr>
      <w:r>
        <w:t>AFP = sum(unique(n_affordance)) / sum(n)</w:t>
      </w:r>
    </w:p>
    <w:p w14:paraId="0FF093DC" w14:textId="77777777" w:rsidR="007C2204" w:rsidRDefault="007C2204" w:rsidP="007C2204">
      <w:pPr>
        <w:pStyle w:val="CommentText"/>
      </w:pPr>
    </w:p>
    <w:p w14:paraId="1B6506DC" w14:textId="77777777" w:rsidR="007C2204" w:rsidRDefault="007C2204" w:rsidP="007C2204">
      <w:pPr>
        <w:pStyle w:val="CommentText"/>
      </w:pPr>
      <w:r>
        <w:t>So as an example, we might have the cue word chair receive 30 affordances responses (n_affordance = 30) which were generated from 15 participants (n = 15). If all 15 participants provided sit as one of their responses:</w:t>
      </w:r>
    </w:p>
    <w:p w14:paraId="0DC4F8A5" w14:textId="77777777" w:rsidR="007C2204" w:rsidRDefault="007C2204" w:rsidP="007C2204">
      <w:pPr>
        <w:pStyle w:val="CommentText"/>
      </w:pPr>
    </w:p>
    <w:p w14:paraId="588399CC" w14:textId="77777777" w:rsidR="007C2204" w:rsidRDefault="007C2204" w:rsidP="007C2204">
      <w:pPr>
        <w:pStyle w:val="CommentText"/>
      </w:pPr>
      <w:r>
        <w:t>AFS = 15/30 = .50</w:t>
      </w:r>
    </w:p>
    <w:p w14:paraId="4BB0085E" w14:textId="77777777" w:rsidR="007C2204" w:rsidRDefault="007C2204" w:rsidP="007C2204">
      <w:pPr>
        <w:pStyle w:val="CommentText"/>
      </w:pPr>
      <w:r>
        <w:t>AFP = 15/15 = 1.00</w:t>
      </w:r>
    </w:p>
    <w:p w14:paraId="3B3DCF26" w14:textId="77777777" w:rsidR="007C2204" w:rsidRDefault="007C2204" w:rsidP="007C2204">
      <w:pPr>
        <w:pStyle w:val="CommentText"/>
      </w:pPr>
    </w:p>
    <w:p w14:paraId="7F19352B" w14:textId="77777777" w:rsidR="007C2204" w:rsidRDefault="007C2204" w:rsidP="007C2204">
      <w:pPr>
        <w:pStyle w:val="CommentText"/>
      </w:pPr>
      <w:r>
        <w:t>Hopefully all that tracks? If so, I’ll update this section for clarity. I agree with Alen that adding in the specific equations would be useful here.</w:t>
      </w:r>
    </w:p>
  </w:comment>
  <w:comment w:id="160" w:author="Mark Huff" w:date="2024-01-26T17:26:00Z" w:initials="MH">
    <w:p w14:paraId="7F6A117E" w14:textId="44271C6C" w:rsidR="00A31AA4" w:rsidRDefault="00A31AA4" w:rsidP="00A31AA4">
      <w:pPr>
        <w:pStyle w:val="CommentText"/>
      </w:pPr>
      <w:r>
        <w:rPr>
          <w:rStyle w:val="CommentReference"/>
        </w:rPr>
        <w:annotationRef/>
      </w:r>
      <w:r>
        <w:t xml:space="preserve">I am really struggling to following this APS measure here. I am not seeing how the example aligns with the computation of the variable. Perhaps the description of the example or the computation are off. Please revise this for clarity. </w:t>
      </w:r>
    </w:p>
    <w:p w14:paraId="232E1426" w14:textId="77777777" w:rsidR="00A31AA4" w:rsidRDefault="00A31AA4" w:rsidP="00A31AA4">
      <w:pPr>
        <w:pStyle w:val="CommentText"/>
      </w:pPr>
    </w:p>
    <w:p w14:paraId="2A21DFBB" w14:textId="77777777" w:rsidR="00A31AA4" w:rsidRDefault="00A31AA4" w:rsidP="00A31AA4">
      <w:pPr>
        <w:pStyle w:val="CommentText"/>
      </w:pPr>
      <w:r>
        <w:t>I think I understand the need, but the computation and how this variable addresses the response issue is not clear.</w:t>
      </w:r>
    </w:p>
  </w:comment>
  <w:comment w:id="161" w:author="Alen Hajnal" w:date="2024-01-27T20:45:00Z" w:initials="AH">
    <w:p w14:paraId="7605D9BC" w14:textId="77777777" w:rsidR="00426EEA" w:rsidRDefault="009303E3" w:rsidP="00426EEA">
      <w:pPr>
        <w:pStyle w:val="CommentText"/>
      </w:pPr>
      <w:r>
        <w:rPr>
          <w:rStyle w:val="CommentReference"/>
        </w:rPr>
        <w:annotationRef/>
      </w:r>
      <w:r w:rsidR="00426EEA">
        <w:t xml:space="preserve">My take on it is this: AFP = “Out of all the people who responded to ‘chair’, how many people responded with ‘sit’?” </w:t>
      </w:r>
    </w:p>
  </w:comment>
  <w:comment w:id="162" w:author="Alen Hajnal" w:date="2024-01-27T20:48:00Z" w:initials="AH">
    <w:p w14:paraId="5368EF02" w14:textId="40394AFB" w:rsidR="00476291" w:rsidRDefault="00A8471C" w:rsidP="00476291">
      <w:pPr>
        <w:pStyle w:val="CommentText"/>
      </w:pPr>
      <w:r>
        <w:rPr>
          <w:rStyle w:val="CommentReference"/>
        </w:rPr>
        <w:annotationRef/>
      </w:r>
      <w:r w:rsidR="00476291">
        <w:t>APS = “Out all the responses to ‘chair’, how many were ‘sit’?”</w:t>
      </w:r>
    </w:p>
  </w:comment>
  <w:comment w:id="163" w:author="Alen Hajnal" w:date="2024-01-27T20:54:00Z" w:initials="AH">
    <w:p w14:paraId="2C2B5EBE" w14:textId="77777777" w:rsidR="00FC5593" w:rsidRDefault="0070327D" w:rsidP="00FC5593">
      <w:pPr>
        <w:pStyle w:val="CommentText"/>
      </w:pPr>
      <w:r>
        <w:rPr>
          <w:rStyle w:val="CommentReference"/>
        </w:rPr>
        <w:annotationRef/>
      </w:r>
      <w:r w:rsidR="00FC5593">
        <w:t>The reason we need AFP is because it is independent of affordance set size, so it’s a less biased estimate of affordance strength. APS is influenced by affordance set size. Nick, am I correct?</w:t>
      </w:r>
    </w:p>
  </w:comment>
  <w:comment w:id="164" w:author="Nick Maxwell [2]" w:date="2024-01-28T13:03:00Z" w:initials="NM">
    <w:p w14:paraId="1CE19B73" w14:textId="77777777" w:rsidR="007C2204" w:rsidRDefault="007C2204" w:rsidP="007C2204">
      <w:pPr>
        <w:pStyle w:val="CommentText"/>
      </w:pPr>
      <w:r>
        <w:rPr>
          <w:rStyle w:val="CommentReference"/>
        </w:rPr>
        <w:annotationRef/>
      </w:r>
      <w:r>
        <w:t>Yep, that’s it! Y’all can take a look at my long-winded comment above where I tried to break down what these measures are assessing.</w:t>
      </w:r>
    </w:p>
  </w:comment>
  <w:comment w:id="259" w:author="Alen Hajnal" w:date="2024-01-27T21:11:00Z" w:initials="AH">
    <w:p w14:paraId="4ED4A5D6" w14:textId="7BE099CE" w:rsidR="005664C8" w:rsidRDefault="005664C8" w:rsidP="005664C8">
      <w:pPr>
        <w:pStyle w:val="CommentText"/>
      </w:pPr>
      <w:r>
        <w:rPr>
          <w:rStyle w:val="CommentReference"/>
        </w:rPr>
        <w:annotationRef/>
      </w:r>
      <w:r>
        <w:t>This phrase does not make sense to me. What do you mean here?</w:t>
      </w:r>
    </w:p>
  </w:comment>
  <w:comment w:id="260" w:author="Nick Maxwell [2]" w:date="2024-01-28T13:04:00Z" w:initials="NM">
    <w:p w14:paraId="3156221B" w14:textId="77777777" w:rsidR="006579FB" w:rsidRDefault="007C2204" w:rsidP="006579FB">
      <w:pPr>
        <w:pStyle w:val="CommentText"/>
      </w:pPr>
      <w:r>
        <w:rPr>
          <w:rStyle w:val="CommentReference"/>
        </w:rPr>
        <w:annotationRef/>
      </w:r>
      <w:r w:rsidR="006579FB">
        <w:t>Yeah, that was a really awkward phrasing. This any clearer?</w:t>
      </w:r>
    </w:p>
    <w:p w14:paraId="50673262" w14:textId="77777777" w:rsidR="006579FB" w:rsidRDefault="006579FB" w:rsidP="006579FB">
      <w:pPr>
        <w:pStyle w:val="CommentText"/>
      </w:pPr>
    </w:p>
    <w:p w14:paraId="1F42B03D" w14:textId="77777777" w:rsidR="006579FB" w:rsidRDefault="006579FB" w:rsidP="006579FB">
      <w:pPr>
        <w:pStyle w:val="CommentText"/>
      </w:pPr>
      <w:r>
        <w:t>For example, you can filter the table to just show our pairs that overlap with the nelson et al. free association norms</w:t>
      </w:r>
    </w:p>
  </w:comment>
  <w:comment w:id="278" w:author="Mark Huff" w:date="2024-01-26T17:27:00Z" w:initials="MH">
    <w:p w14:paraId="3E0A0E2F" w14:textId="2D0DDD90" w:rsidR="00CD609B" w:rsidRDefault="00CD609B" w:rsidP="00CD609B">
      <w:pPr>
        <w:pStyle w:val="CommentText"/>
      </w:pPr>
      <w:r>
        <w:rPr>
          <w:rStyle w:val="CommentReference"/>
        </w:rPr>
        <w:annotationRef/>
      </w:r>
      <w:r>
        <w:t>Good rationale, but is this revisited in the GD?</w:t>
      </w:r>
    </w:p>
  </w:comment>
  <w:comment w:id="279" w:author="Nick Maxwell [2]" w:date="2024-01-29T14:24:00Z" w:initials="NM">
    <w:p w14:paraId="76963476" w14:textId="77777777" w:rsidR="008136A5" w:rsidRDefault="008136A5" w:rsidP="008136A5">
      <w:pPr>
        <w:pStyle w:val="CommentText"/>
      </w:pPr>
      <w:r>
        <w:rPr>
          <w:rStyle w:val="CommentReference"/>
        </w:rPr>
        <w:annotationRef/>
      </w:r>
      <w:r>
        <w:t>Good catch. I’ve updated the GD accordingly</w:t>
      </w:r>
    </w:p>
  </w:comment>
  <w:comment w:id="282" w:author="Alen Hajnal" w:date="2024-01-27T21:42:00Z" w:initials="AH">
    <w:p w14:paraId="7EFEAE96" w14:textId="6DEA3C7E" w:rsidR="008B31AE" w:rsidRDefault="008B31AE" w:rsidP="008B31AE">
      <w:pPr>
        <w:pStyle w:val="CommentText"/>
      </w:pPr>
      <w:r>
        <w:rPr>
          <w:rStyle w:val="CommentReference"/>
        </w:rPr>
        <w:annotationRef/>
      </w:r>
      <w:r>
        <w:t>This was not one of the hypotheses (but we can make it one!).  I do not have any literature on this effect, although it may be present with other semantic measures.</w:t>
      </w:r>
    </w:p>
  </w:comment>
  <w:comment w:id="283" w:author="Nick Maxwell [2]" w:date="2024-01-29T16:41:00Z" w:initials="NM">
    <w:p w14:paraId="04B89FAD" w14:textId="77777777" w:rsidR="00140982" w:rsidRDefault="00140982" w:rsidP="00140982">
      <w:pPr>
        <w:pStyle w:val="CommentText"/>
      </w:pPr>
      <w:r>
        <w:rPr>
          <w:rStyle w:val="CommentReference"/>
        </w:rPr>
        <w:annotationRef/>
      </w:r>
      <w:r>
        <w:t xml:space="preserve">Good point. I mainly brought this up since we mentioned it in the talk. I’m happy to add this in. </w:t>
      </w:r>
    </w:p>
  </w:comment>
  <w:comment w:id="328" w:author="Mark Huff" w:date="2024-01-26T17:39:00Z" w:initials="MH">
    <w:p w14:paraId="4DBC1CD0" w14:textId="42365B80" w:rsidR="008E7868" w:rsidRDefault="008E7868" w:rsidP="008E7868">
      <w:pPr>
        <w:pStyle w:val="CommentText"/>
      </w:pPr>
      <w:r>
        <w:rPr>
          <w:rStyle w:val="CommentReference"/>
        </w:rPr>
        <w:annotationRef/>
      </w:r>
      <w:r>
        <w:t>The weak relationship with concreteness is not surprising given our items are highly concrete and have a restricted range. We need to tread lightly with correlations involving concreteness given this limitation.</w:t>
      </w:r>
    </w:p>
  </w:comment>
  <w:comment w:id="329" w:author="Nick Maxwell [2]" w:date="2024-01-28T17:09:00Z" w:initials="NM">
    <w:p w14:paraId="32E0ADCD" w14:textId="77777777" w:rsidR="002C2A4A" w:rsidRDefault="002C2A4A" w:rsidP="002C2A4A">
      <w:pPr>
        <w:pStyle w:val="CommentText"/>
      </w:pPr>
      <w:r>
        <w:rPr>
          <w:rStyle w:val="CommentReference"/>
        </w:rPr>
        <w:annotationRef/>
      </w:r>
      <w:r>
        <w:t>That’s an excellent point</w:t>
      </w:r>
    </w:p>
  </w:comment>
  <w:comment w:id="339" w:author="Mark Huff" w:date="2024-01-26T17:40:00Z" w:initials="MH">
    <w:p w14:paraId="3F595666" w14:textId="66250BA3" w:rsidR="00AC77FC" w:rsidRDefault="00AC77FC" w:rsidP="00AC77FC">
      <w:pPr>
        <w:pStyle w:val="CommentText"/>
      </w:pPr>
      <w:r>
        <w:rPr>
          <w:rStyle w:val="CommentReference"/>
        </w:rPr>
        <w:annotationRef/>
      </w:r>
      <w:r>
        <w:t>What about other measures of semantic richness? Number of semantic neighbors/semantic neighborhood density (Shaoul &amp; Westbury, 2010). Number of associates from the Nelson et al. norms?</w:t>
      </w:r>
    </w:p>
  </w:comment>
  <w:comment w:id="340" w:author="Nick Maxwell [2]" w:date="2024-01-29T16:25:00Z" w:initials="NM">
    <w:p w14:paraId="5160778C" w14:textId="77777777" w:rsidR="002307F2" w:rsidRDefault="002307F2" w:rsidP="002307F2">
      <w:pPr>
        <w:pStyle w:val="CommentText"/>
      </w:pPr>
      <w:r>
        <w:rPr>
          <w:rStyle w:val="CommentReference"/>
        </w:rPr>
        <w:annotationRef/>
      </w:r>
      <w:r>
        <w:t>I may look for a few more measures of semantic richness, but I wasn’t able to find a an easily accessible norm set with number of features (I could have swore that the Buchanan norms had that as a variable but that must have been a false memory…) I was able to pull QSS from the Nelson et al norms though. Not too surprisingly, we get a positive correlation with AFSS (larger neighborhood = more affordances) and a negative correlation with AFS (larger neighborhood = weaker overall AFS since more total affordances).</w:t>
      </w:r>
    </w:p>
  </w:comment>
  <w:comment w:id="387" w:author="Mark Huff" w:date="2024-01-26T17:43:00Z" w:initials="MH">
    <w:p w14:paraId="2A0A7544" w14:textId="005A3D2E" w:rsidR="008C1EB9" w:rsidRDefault="008C1EB9" w:rsidP="008C1EB9">
      <w:pPr>
        <w:pStyle w:val="CommentText"/>
      </w:pPr>
      <w:r>
        <w:rPr>
          <w:rStyle w:val="CommentReference"/>
        </w:rPr>
        <w:annotationRef/>
      </w:r>
      <w:r>
        <w:t>Restricted range issue...</w:t>
      </w:r>
    </w:p>
  </w:comment>
  <w:comment w:id="388" w:author="Nick Maxwell [2]" w:date="2024-01-28T17:23:00Z" w:initials="NM">
    <w:p w14:paraId="0046E95A" w14:textId="77777777" w:rsidR="009D3C26" w:rsidRDefault="009D3C26" w:rsidP="009D3C26">
      <w:pPr>
        <w:pStyle w:val="CommentText"/>
      </w:pPr>
      <w:r>
        <w:rPr>
          <w:rStyle w:val="CommentReference"/>
        </w:rPr>
        <w:annotationRef/>
      </w:r>
      <w:r>
        <w:t>Yep, good point. I tried addressing that here</w:t>
      </w:r>
    </w:p>
  </w:comment>
  <w:comment w:id="431" w:author="Nick Maxwell [2]" w:date="2024-01-28T16:15:00Z" w:initials="NM">
    <w:p w14:paraId="13ACE861" w14:textId="77777777" w:rsidR="00062E8F" w:rsidRDefault="008162B7" w:rsidP="00062E8F">
      <w:pPr>
        <w:pStyle w:val="CommentText"/>
      </w:pPr>
      <w:r>
        <w:rPr>
          <w:rStyle w:val="CommentReference"/>
        </w:rPr>
        <w:annotationRef/>
      </w:r>
      <w:r w:rsidR="00062E8F">
        <w:t>Reworked this paragraph to unpack the AoA/frequency findings a bit more. Also added in QSS patterns</w:t>
      </w:r>
    </w:p>
  </w:comment>
  <w:comment w:id="471" w:author="Mark Huff" w:date="2024-01-26T17:45:00Z" w:initials="MH">
    <w:p w14:paraId="4C727B5F" w14:textId="5752608A" w:rsidR="00930696" w:rsidRDefault="00930696" w:rsidP="00930696">
      <w:pPr>
        <w:pStyle w:val="CommentText"/>
      </w:pPr>
      <w:r>
        <w:rPr>
          <w:rStyle w:val="CommentReference"/>
        </w:rPr>
        <w:annotationRef/>
      </w:r>
      <w:r>
        <w:t>Gotta be careful here. Instead of digging at concreteness, maybe mention that a likert scale cannot tell us information about which affordances are being activated/used when participants rate their interactions, or if they are processing multiple affordances or just one. Our norms therefore adopt a qualitative approach to examining interactive properties of objects.</w:t>
      </w:r>
    </w:p>
  </w:comment>
  <w:comment w:id="472" w:author="Alen Hajnal" w:date="2024-01-27T22:29:00Z" w:initials="AH">
    <w:p w14:paraId="7A69872B" w14:textId="77777777" w:rsidR="00B94FFB" w:rsidRDefault="00B94FFB" w:rsidP="00B94FFB">
      <w:pPr>
        <w:pStyle w:val="CommentText"/>
      </w:pPr>
      <w:r>
        <w:rPr>
          <w:rStyle w:val="CommentReference"/>
        </w:rPr>
        <w:annotationRef/>
      </w:r>
      <w:r>
        <w:t>I agree.</w:t>
      </w:r>
    </w:p>
  </w:comment>
  <w:comment w:id="473" w:author="Nick Maxwell [2]" w:date="2024-01-28T13:57:00Z" w:initials="NM">
    <w:p w14:paraId="0F31682D" w14:textId="77777777" w:rsidR="00376189" w:rsidRDefault="00376189" w:rsidP="00376189">
      <w:pPr>
        <w:pStyle w:val="CommentText"/>
      </w:pPr>
      <w:r>
        <w:rPr>
          <w:rStyle w:val="CommentReference"/>
        </w:rPr>
        <w:annotationRef/>
      </w:r>
      <w:r>
        <w:t>Yeah, I think y’all are right. I’ve heavily edited the backend of this paragraph to move away from the concreteness issue.</w:t>
      </w:r>
    </w:p>
  </w:comment>
  <w:comment w:id="531" w:author="Mark Huff" w:date="2024-01-26T17:58:00Z" w:initials="MH">
    <w:p w14:paraId="5725EAD8" w14:textId="3956641B" w:rsidR="00420157" w:rsidRDefault="00420157" w:rsidP="00420157">
      <w:pPr>
        <w:pStyle w:val="CommentText"/>
      </w:pPr>
      <w:r>
        <w:rPr>
          <w:rStyle w:val="CommentReference"/>
        </w:rPr>
        <w:annotationRef/>
      </w:r>
      <w:r>
        <w:t>Some additional points to add to broaden the GD.</w:t>
      </w:r>
    </w:p>
    <w:p w14:paraId="64AF532F" w14:textId="77777777" w:rsidR="00420157" w:rsidRDefault="00420157" w:rsidP="00420157">
      <w:pPr>
        <w:pStyle w:val="CommentText"/>
      </w:pPr>
    </w:p>
    <w:p w14:paraId="35170F70" w14:textId="77777777" w:rsidR="00420157" w:rsidRDefault="00420157" w:rsidP="00420157">
      <w:pPr>
        <w:pStyle w:val="CommentText"/>
        <w:numPr>
          <w:ilvl w:val="0"/>
          <w:numId w:val="1"/>
        </w:numPr>
      </w:pPr>
      <w:r>
        <w:t xml:space="preserve">The need to run this experiment in reverse. Now that we know what the affordances are, we can ask subjects to generate objects based on a given affordance. </w:t>
      </w:r>
    </w:p>
    <w:p w14:paraId="6521DFF3" w14:textId="77777777" w:rsidR="00420157" w:rsidRDefault="00420157" w:rsidP="00420157">
      <w:pPr>
        <w:pStyle w:val="CommentText"/>
        <w:numPr>
          <w:ilvl w:val="0"/>
          <w:numId w:val="1"/>
        </w:numPr>
      </w:pPr>
      <w:r>
        <w:t>Semantic variables are often associated with the speed of lexical access in visual word recognition paradigms. Another avenue is to evaluate whether affordance variables can predict VWR and/or whether these variable account for unique variance in VWR responses once other semantic variables such as concreteness, imagability, and even BOI, are regressed out.</w:t>
      </w:r>
    </w:p>
  </w:comment>
  <w:comment w:id="532" w:author="Alen Hajnal" w:date="2024-01-27T21:14:00Z" w:initials="AH">
    <w:p w14:paraId="51154473" w14:textId="77777777" w:rsidR="00D33D11" w:rsidRDefault="00D33D11" w:rsidP="00D33D11">
      <w:pPr>
        <w:pStyle w:val="CommentText"/>
      </w:pPr>
      <w:r>
        <w:rPr>
          <w:rStyle w:val="CommentReference"/>
        </w:rPr>
        <w:annotationRef/>
      </w:r>
      <w:r>
        <w:t>Great ideas. I would definitely want us to pursue 1). Perhaps we can assign one of my grad students to lead this project (Myah/McKenzie).</w:t>
      </w:r>
    </w:p>
  </w:comment>
  <w:comment w:id="533" w:author="Nick Maxwell [2]" w:date="2024-01-28T13:17:00Z" w:initials="NM">
    <w:p w14:paraId="13960BFB" w14:textId="77777777" w:rsidR="00153070" w:rsidRDefault="00153070" w:rsidP="00153070">
      <w:pPr>
        <w:pStyle w:val="CommentText"/>
      </w:pPr>
      <w:r>
        <w:rPr>
          <w:rStyle w:val="CommentReference"/>
        </w:rPr>
        <w:annotationRef/>
      </w:r>
      <w:r>
        <w:t>That works for me. I’m happy to help out with programming, etc.</w:t>
      </w:r>
    </w:p>
  </w:comment>
  <w:comment w:id="563" w:author="Mark Huff" w:date="2024-01-26T17:58:00Z" w:initials="MH">
    <w:p w14:paraId="32CED55A" w14:textId="77777777" w:rsidR="00987F56" w:rsidRDefault="00987F56" w:rsidP="00987F56">
      <w:pPr>
        <w:pStyle w:val="CommentText"/>
      </w:pPr>
      <w:r>
        <w:rPr>
          <w:rStyle w:val="CommentReference"/>
        </w:rPr>
        <w:annotationRef/>
      </w:r>
      <w:r>
        <w:t>Some additional points to add to broaden the GD.</w:t>
      </w:r>
    </w:p>
    <w:p w14:paraId="43DB9ECF" w14:textId="77777777" w:rsidR="00987F56" w:rsidRDefault="00987F56" w:rsidP="00987F56">
      <w:pPr>
        <w:pStyle w:val="CommentText"/>
      </w:pPr>
    </w:p>
    <w:p w14:paraId="5B683F1E" w14:textId="77777777" w:rsidR="00987F56" w:rsidRDefault="00987F56" w:rsidP="00987F56">
      <w:pPr>
        <w:pStyle w:val="CommentText"/>
        <w:numPr>
          <w:ilvl w:val="0"/>
          <w:numId w:val="1"/>
        </w:numPr>
      </w:pPr>
      <w:r>
        <w:t xml:space="preserve">The need to run this experiment in reverse. Now that we know what the affordances are, we can ask subjects to generate objects based on a given affordance. </w:t>
      </w:r>
    </w:p>
    <w:p w14:paraId="494A4C85" w14:textId="77777777" w:rsidR="00987F56" w:rsidRDefault="00987F56" w:rsidP="00987F56">
      <w:pPr>
        <w:pStyle w:val="CommentText"/>
        <w:numPr>
          <w:ilvl w:val="0"/>
          <w:numId w:val="1"/>
        </w:numPr>
      </w:pPr>
      <w:r>
        <w:t>Semantic variables are often associated with the speed of lexical access in visual word recognition paradigms. Another avenue is to evaluate whether affordance variables can predict VWR and/or whether these variable account for unique variance in VWR responses once other semantic variables such as concreteness, imagability, and even BOI, are regressed out.</w:t>
      </w:r>
    </w:p>
  </w:comment>
  <w:comment w:id="564" w:author="Alen Hajnal" w:date="2024-01-27T21:14:00Z" w:initials="AH">
    <w:p w14:paraId="4266765D" w14:textId="77777777" w:rsidR="00987F56" w:rsidRDefault="00987F56" w:rsidP="00987F56">
      <w:pPr>
        <w:pStyle w:val="CommentText"/>
      </w:pPr>
      <w:r>
        <w:rPr>
          <w:rStyle w:val="CommentReference"/>
        </w:rPr>
        <w:annotationRef/>
      </w:r>
      <w:r>
        <w:t>Great ideas. I would definitely want us to pursue 1). Perhaps we can assign one of my grad students to lead this project (Myah/McKenzie).</w:t>
      </w:r>
    </w:p>
  </w:comment>
  <w:comment w:id="565" w:author="Nick Maxwell [2]" w:date="2024-01-28T13:17:00Z" w:initials="NM">
    <w:p w14:paraId="6FD7A4C6" w14:textId="77777777" w:rsidR="00987F56" w:rsidRDefault="00987F56" w:rsidP="00987F56">
      <w:pPr>
        <w:pStyle w:val="CommentText"/>
      </w:pPr>
      <w:r>
        <w:rPr>
          <w:rStyle w:val="CommentReference"/>
        </w:rPr>
        <w:annotationRef/>
      </w:r>
      <w:r>
        <w:t>That works for me. I’m happy to help out with programming, etc.</w:t>
      </w:r>
    </w:p>
  </w:comment>
  <w:comment w:id="571" w:author="Maxwell, Nicholas" w:date="2023-08-07T15:58:00Z" w:initials="">
    <w:p w14:paraId="000000F8" w14:textId="7EF7D0B3" w:rsidR="00E0085D" w:rsidRDefault="00E045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We probably need something about the Lucas Award here</w:t>
      </w:r>
    </w:p>
  </w:comment>
  <w:comment w:id="570" w:author="Mark Huff" w:date="2024-01-26T17:59:00Z" w:initials="MH">
    <w:p w14:paraId="7505EE3F" w14:textId="77777777" w:rsidR="00F8543D" w:rsidRDefault="00F8543D" w:rsidP="00F8543D">
      <w:pPr>
        <w:pStyle w:val="CommentText"/>
      </w:pPr>
      <w:r>
        <w:rPr>
          <w:rStyle w:val="CommentReference"/>
        </w:rPr>
        <w:annotationRef/>
      </w:r>
      <w:r>
        <w:t>Funding for this project was provided in part by the Aubrey Lucas and Ella Ginn Lucas Foundation at The University of Southern Mississippi to MJ Huff and A Hajnal.</w:t>
      </w:r>
    </w:p>
  </w:comment>
  <w:comment w:id="569" w:author="Nick Maxwell [2]" w:date="2024-01-28T16:52:00Z" w:initials="NM">
    <w:p w14:paraId="4E00DE79" w14:textId="77777777" w:rsidR="00EF0619" w:rsidRDefault="00EF0619" w:rsidP="00EF0619">
      <w:pPr>
        <w:pStyle w:val="CommentText"/>
      </w:pPr>
      <w:r>
        <w:rPr>
          <w:rStyle w:val="CommentReference"/>
        </w:rPr>
        <w:annotationRef/>
      </w:r>
      <w:r>
        <w:t>Perfect.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F7" w15:done="0"/>
  <w15:commentEx w15:paraId="7C9375FB" w15:done="0"/>
  <w15:commentEx w15:paraId="2F87B958" w15:paraIdParent="7C9375FB" w15:done="0"/>
  <w15:commentEx w15:paraId="0F224A22" w15:done="0"/>
  <w15:commentEx w15:paraId="78804865" w15:done="0"/>
  <w15:commentEx w15:paraId="5E907839" w15:paraIdParent="78804865" w15:done="0"/>
  <w15:commentEx w15:paraId="72791C58" w15:done="0"/>
  <w15:commentEx w15:paraId="3DC7E983" w15:paraIdParent="72791C58" w15:done="0"/>
  <w15:commentEx w15:paraId="39735E1B" w15:done="0"/>
  <w15:commentEx w15:paraId="59076F8A" w15:paraIdParent="39735E1B" w15:done="0"/>
  <w15:commentEx w15:paraId="000000F1" w15:done="0"/>
  <w15:commentEx w15:paraId="2A77C26D" w15:paraIdParent="000000F1" w15:done="0"/>
  <w15:commentEx w15:paraId="7B196522" w15:done="0"/>
  <w15:commentEx w15:paraId="7F19352B" w15:paraIdParent="7B196522" w15:done="0"/>
  <w15:commentEx w15:paraId="2A21DFBB" w15:done="0"/>
  <w15:commentEx w15:paraId="7605D9BC" w15:paraIdParent="2A21DFBB" w15:done="0"/>
  <w15:commentEx w15:paraId="5368EF02" w15:paraIdParent="2A21DFBB" w15:done="0"/>
  <w15:commentEx w15:paraId="2C2B5EBE" w15:paraIdParent="2A21DFBB" w15:done="0"/>
  <w15:commentEx w15:paraId="1CE19B73" w15:paraIdParent="2A21DFBB" w15:done="0"/>
  <w15:commentEx w15:paraId="4ED4A5D6" w15:done="0"/>
  <w15:commentEx w15:paraId="1F42B03D" w15:paraIdParent="4ED4A5D6" w15:done="0"/>
  <w15:commentEx w15:paraId="3E0A0E2F" w15:done="0"/>
  <w15:commentEx w15:paraId="76963476" w15:paraIdParent="3E0A0E2F" w15:done="0"/>
  <w15:commentEx w15:paraId="7EFEAE96" w15:done="0"/>
  <w15:commentEx w15:paraId="04B89FAD" w15:paraIdParent="7EFEAE96" w15:done="0"/>
  <w15:commentEx w15:paraId="4DBC1CD0" w15:done="0"/>
  <w15:commentEx w15:paraId="32E0ADCD" w15:paraIdParent="4DBC1CD0" w15:done="0"/>
  <w15:commentEx w15:paraId="3F595666" w15:done="0"/>
  <w15:commentEx w15:paraId="5160778C" w15:paraIdParent="3F595666" w15:done="0"/>
  <w15:commentEx w15:paraId="2A0A7544" w15:done="0"/>
  <w15:commentEx w15:paraId="0046E95A" w15:paraIdParent="2A0A7544" w15:done="0"/>
  <w15:commentEx w15:paraId="13ACE861" w15:done="0"/>
  <w15:commentEx w15:paraId="4C727B5F" w15:done="0"/>
  <w15:commentEx w15:paraId="7A69872B" w15:paraIdParent="4C727B5F" w15:done="0"/>
  <w15:commentEx w15:paraId="0F31682D" w15:paraIdParent="4C727B5F" w15:done="0"/>
  <w15:commentEx w15:paraId="6521DFF3" w15:done="0"/>
  <w15:commentEx w15:paraId="51154473" w15:paraIdParent="6521DFF3" w15:done="0"/>
  <w15:commentEx w15:paraId="13960BFB" w15:paraIdParent="6521DFF3" w15:done="0"/>
  <w15:commentEx w15:paraId="494A4C85" w15:done="0"/>
  <w15:commentEx w15:paraId="4266765D" w15:paraIdParent="494A4C85" w15:done="0"/>
  <w15:commentEx w15:paraId="6FD7A4C6" w15:paraIdParent="494A4C85" w15:done="0"/>
  <w15:commentEx w15:paraId="000000F8" w15:done="0"/>
  <w15:commentEx w15:paraId="7505EE3F" w15:paraIdParent="000000F8" w15:done="0"/>
  <w15:commentEx w15:paraId="4E00DE79" w15:paraIdParent="000000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9184803" w16cex:dateUtc="2024-01-26T18:46:00Z"/>
  <w16cex:commentExtensible w16cex:durableId="75CE2E54" w16cex:dateUtc="2024-01-28T17:29:00Z"/>
  <w16cex:commentExtensible w16cex:durableId="20247212" w16cex:dateUtc="2024-01-29T21:16:00Z"/>
  <w16cex:commentExtensible w16cex:durableId="0FEC6594" w16cex:dateUtc="2024-01-26T18:47:00Z"/>
  <w16cex:commentExtensible w16cex:durableId="2753B470" w16cex:dateUtc="2024-01-28T17:30:00Z"/>
  <w16cex:commentExtensible w16cex:durableId="43DB3990" w16cex:dateUtc="2024-01-26T18:47:00Z">
    <w16cex:extLst>
      <w16:ext w16:uri="{CE6994B0-6A32-4C9F-8C6B-6E91EDA988CE}">
        <cr:reactions xmlns:cr="http://schemas.microsoft.com/office/comments/2020/reactions">
          <cr:reaction reactionType="1">
            <cr:reactionInfo dateUtc="2024-01-28T01:31:36Z">
              <cr:user userId="S::w785427@usm.edu::3c04107a-edd0-45d2-beb3-bba3784e6882" userProvider="AD" userName="Alen Hajnal"/>
            </cr:reactionInfo>
          </cr:reaction>
        </cr:reactions>
      </w16:ext>
    </w16cex:extLst>
  </w16cex:commentExtensible>
  <w16cex:commentExtensible w16cex:durableId="1334A14D" w16cex:dateUtc="2024-01-28T19:17:00Z"/>
  <w16cex:commentExtensible w16cex:durableId="2950D5E8" w16cex:dateUtc="2024-01-28T01:57:00Z"/>
  <w16cex:commentExtensible w16cex:durableId="4955607E" w16cex:dateUtc="2024-01-28T19:27:00Z"/>
  <w16cex:commentExtensible w16cex:durableId="46ED1171" w16cex:dateUtc="2024-01-26T23:23:00Z">
    <w16cex:extLst>
      <w16:ext w16:uri="{CE6994B0-6A32-4C9F-8C6B-6E91EDA988CE}">
        <cr:reactions xmlns:cr="http://schemas.microsoft.com/office/comments/2020/reactions">
          <cr:reaction reactionType="1">
            <cr:reactionInfo dateUtc="2024-01-28T17:47:18Z">
              <cr:user userId="Nick Maxwell" userProvider="None" userName="Nick Maxwell"/>
            </cr:reactionInfo>
          </cr:reaction>
        </cr:reactions>
      </w16:ext>
    </w16cex:extLst>
  </w16cex:commentExtensible>
  <w16cex:commentExtensible w16cex:durableId="5A50863D" w16cex:dateUtc="2024-01-28T02:30:00Z"/>
  <w16cex:commentExtensible w16cex:durableId="2A825C15" w16cex:dateUtc="2024-01-28T19:02:00Z"/>
  <w16cex:commentExtensible w16cex:durableId="68FF22ED" w16cex:dateUtc="2024-01-26T23:26:00Z"/>
  <w16cex:commentExtensible w16cex:durableId="2B1A8863" w16cex:dateUtc="2024-01-28T02:45:00Z"/>
  <w16cex:commentExtensible w16cex:durableId="3BB17F87" w16cex:dateUtc="2024-01-28T02:48:00Z"/>
  <w16cex:commentExtensible w16cex:durableId="2CF2E1F7" w16cex:dateUtc="2024-01-28T02:54:00Z"/>
  <w16cex:commentExtensible w16cex:durableId="4DF000DB" w16cex:dateUtc="2024-01-28T19:03:00Z"/>
  <w16cex:commentExtensible w16cex:durableId="2E7036ED" w16cex:dateUtc="2024-01-28T03:11:00Z"/>
  <w16cex:commentExtensible w16cex:durableId="0177AD16" w16cex:dateUtc="2024-01-28T19:04:00Z"/>
  <w16cex:commentExtensible w16cex:durableId="54988F04" w16cex:dateUtc="2024-01-26T23:27:00Z"/>
  <w16cex:commentExtensible w16cex:durableId="1E4B04C6" w16cex:dateUtc="2024-01-29T20:24:00Z"/>
  <w16cex:commentExtensible w16cex:durableId="7F87AE75" w16cex:dateUtc="2024-01-28T03:42:00Z"/>
  <w16cex:commentExtensible w16cex:durableId="34C72B3B" w16cex:dateUtc="2024-01-29T22:41:00Z"/>
  <w16cex:commentExtensible w16cex:durableId="6A188DBA" w16cex:dateUtc="2024-01-26T23:39:00Z"/>
  <w16cex:commentExtensible w16cex:durableId="417DB133" w16cex:dateUtc="2024-01-28T23:09:00Z"/>
  <w16cex:commentExtensible w16cex:durableId="084DB662" w16cex:dateUtc="2024-01-26T23:40:00Z"/>
  <w16cex:commentExtensible w16cex:durableId="685C2C7F" w16cex:dateUtc="2024-01-29T22:25:00Z"/>
  <w16cex:commentExtensible w16cex:durableId="476A0762" w16cex:dateUtc="2024-01-26T23:43:00Z"/>
  <w16cex:commentExtensible w16cex:durableId="2FCA7BC1" w16cex:dateUtc="2024-01-28T23:23:00Z"/>
  <w16cex:commentExtensible w16cex:durableId="3F476A34" w16cex:dateUtc="2024-01-28T22:15:00Z"/>
  <w16cex:commentExtensible w16cex:durableId="21A1A571" w16cex:dateUtc="2024-01-26T23:45:00Z"/>
  <w16cex:commentExtensible w16cex:durableId="6E7952FC" w16cex:dateUtc="2024-01-28T04:29:00Z"/>
  <w16cex:commentExtensible w16cex:durableId="0D6E237C" w16cex:dateUtc="2024-01-28T19:57:00Z"/>
  <w16cex:commentExtensible w16cex:durableId="1BF87221" w16cex:dateUtc="2024-01-26T23:58:00Z"/>
  <w16cex:commentExtensible w16cex:durableId="25BF294F" w16cex:dateUtc="2024-01-28T03:14:00Z"/>
  <w16cex:commentExtensible w16cex:durableId="75183995" w16cex:dateUtc="2024-01-28T19:17:00Z"/>
  <w16cex:commentExtensible w16cex:durableId="42CF1B17" w16cex:dateUtc="2024-01-26T23:58:00Z"/>
  <w16cex:commentExtensible w16cex:durableId="3B37B762" w16cex:dateUtc="2024-01-28T03:14:00Z"/>
  <w16cex:commentExtensible w16cex:durableId="7F1D8A9D" w16cex:dateUtc="2024-01-28T19:17:00Z"/>
  <w16cex:commentExtensible w16cex:durableId="56030128" w16cex:dateUtc="2024-01-26T23:59:00Z"/>
  <w16cex:commentExtensible w16cex:durableId="470EECE3" w16cex:dateUtc="2024-01-28T2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F7" w16cid:durableId="680E8F4A"/>
  <w16cid:commentId w16cid:paraId="7C9375FB" w16cid:durableId="39184803"/>
  <w16cid:commentId w16cid:paraId="2F87B958" w16cid:durableId="75CE2E54"/>
  <w16cid:commentId w16cid:paraId="0F224A22" w16cid:durableId="20247212"/>
  <w16cid:commentId w16cid:paraId="78804865" w16cid:durableId="0FEC6594"/>
  <w16cid:commentId w16cid:paraId="5E907839" w16cid:durableId="2753B470"/>
  <w16cid:commentId w16cid:paraId="72791C58" w16cid:durableId="43DB3990"/>
  <w16cid:commentId w16cid:paraId="3DC7E983" w16cid:durableId="1334A14D"/>
  <w16cid:commentId w16cid:paraId="39735E1B" w16cid:durableId="2950D5E8"/>
  <w16cid:commentId w16cid:paraId="59076F8A" w16cid:durableId="4955607E"/>
  <w16cid:commentId w16cid:paraId="000000F1" w16cid:durableId="2BD8D0A5"/>
  <w16cid:commentId w16cid:paraId="2A77C26D" w16cid:durableId="46ED1171"/>
  <w16cid:commentId w16cid:paraId="7B196522" w16cid:durableId="5A50863D"/>
  <w16cid:commentId w16cid:paraId="7F19352B" w16cid:durableId="2A825C15"/>
  <w16cid:commentId w16cid:paraId="2A21DFBB" w16cid:durableId="68FF22ED"/>
  <w16cid:commentId w16cid:paraId="7605D9BC" w16cid:durableId="2B1A8863"/>
  <w16cid:commentId w16cid:paraId="5368EF02" w16cid:durableId="3BB17F87"/>
  <w16cid:commentId w16cid:paraId="2C2B5EBE" w16cid:durableId="2CF2E1F7"/>
  <w16cid:commentId w16cid:paraId="1CE19B73" w16cid:durableId="4DF000DB"/>
  <w16cid:commentId w16cid:paraId="4ED4A5D6" w16cid:durableId="2E7036ED"/>
  <w16cid:commentId w16cid:paraId="1F42B03D" w16cid:durableId="0177AD16"/>
  <w16cid:commentId w16cid:paraId="3E0A0E2F" w16cid:durableId="54988F04"/>
  <w16cid:commentId w16cid:paraId="76963476" w16cid:durableId="1E4B04C6"/>
  <w16cid:commentId w16cid:paraId="7EFEAE96" w16cid:durableId="7F87AE75"/>
  <w16cid:commentId w16cid:paraId="04B89FAD" w16cid:durableId="34C72B3B"/>
  <w16cid:commentId w16cid:paraId="4DBC1CD0" w16cid:durableId="6A188DBA"/>
  <w16cid:commentId w16cid:paraId="32E0ADCD" w16cid:durableId="417DB133"/>
  <w16cid:commentId w16cid:paraId="3F595666" w16cid:durableId="084DB662"/>
  <w16cid:commentId w16cid:paraId="5160778C" w16cid:durableId="685C2C7F"/>
  <w16cid:commentId w16cid:paraId="2A0A7544" w16cid:durableId="476A0762"/>
  <w16cid:commentId w16cid:paraId="0046E95A" w16cid:durableId="2FCA7BC1"/>
  <w16cid:commentId w16cid:paraId="13ACE861" w16cid:durableId="3F476A34"/>
  <w16cid:commentId w16cid:paraId="4C727B5F" w16cid:durableId="21A1A571"/>
  <w16cid:commentId w16cid:paraId="7A69872B" w16cid:durableId="6E7952FC"/>
  <w16cid:commentId w16cid:paraId="0F31682D" w16cid:durableId="0D6E237C"/>
  <w16cid:commentId w16cid:paraId="6521DFF3" w16cid:durableId="1BF87221"/>
  <w16cid:commentId w16cid:paraId="51154473" w16cid:durableId="25BF294F"/>
  <w16cid:commentId w16cid:paraId="13960BFB" w16cid:durableId="75183995"/>
  <w16cid:commentId w16cid:paraId="494A4C85" w16cid:durableId="42CF1B17"/>
  <w16cid:commentId w16cid:paraId="4266765D" w16cid:durableId="3B37B762"/>
  <w16cid:commentId w16cid:paraId="6FD7A4C6" w16cid:durableId="7F1D8A9D"/>
  <w16cid:commentId w16cid:paraId="000000F8" w16cid:durableId="35B2DC51"/>
  <w16cid:commentId w16cid:paraId="7505EE3F" w16cid:durableId="56030128"/>
  <w16cid:commentId w16cid:paraId="4E00DE79" w16cid:durableId="470EEC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3ED77" w14:textId="77777777" w:rsidR="002A2D60" w:rsidRDefault="002A2D60">
      <w:pPr>
        <w:spacing w:after="0" w:line="240" w:lineRule="auto"/>
      </w:pPr>
      <w:r>
        <w:separator/>
      </w:r>
    </w:p>
  </w:endnote>
  <w:endnote w:type="continuationSeparator" w:id="0">
    <w:p w14:paraId="30A55159" w14:textId="77777777" w:rsidR="002A2D60" w:rsidRDefault="002A2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F9A03" w14:textId="77777777" w:rsidR="002A2D60" w:rsidRDefault="002A2D60">
      <w:pPr>
        <w:spacing w:after="0" w:line="240" w:lineRule="auto"/>
      </w:pPr>
      <w:r>
        <w:separator/>
      </w:r>
    </w:p>
  </w:footnote>
  <w:footnote w:type="continuationSeparator" w:id="0">
    <w:p w14:paraId="252262C9" w14:textId="77777777" w:rsidR="002A2D60" w:rsidRDefault="002A2D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F" w14:textId="651D4421" w:rsidR="00E0085D" w:rsidRDefault="00E0452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F3A1F">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000000F0" w14:textId="77777777" w:rsidR="00E0085D" w:rsidRDefault="00E0085D">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D" w14:textId="46F08E8C" w:rsidR="00E0085D" w:rsidRDefault="00E0452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Running </w:t>
    </w:r>
    <w:ins w:id="585" w:author="Mark Huff" w:date="2024-01-26T12:46:00Z">
      <w:r w:rsidR="00DF3A1F">
        <w:rPr>
          <w:rFonts w:ascii="Times New Roman" w:eastAsia="Times New Roman" w:hAnsi="Times New Roman" w:cs="Times New Roman"/>
          <w:color w:val="000000"/>
          <w:sz w:val="24"/>
          <w:szCs w:val="24"/>
        </w:rPr>
        <w:t>h</w:t>
      </w:r>
    </w:ins>
    <w:del w:id="586" w:author="Mark Huff" w:date="2024-01-26T12:46:00Z">
      <w:r w:rsidDel="00DF3A1F">
        <w:rPr>
          <w:rFonts w:ascii="Times New Roman" w:eastAsia="Times New Roman" w:hAnsi="Times New Roman" w:cs="Times New Roman"/>
          <w:color w:val="000000"/>
          <w:sz w:val="24"/>
          <w:szCs w:val="24"/>
        </w:rPr>
        <w:delText>H</w:delText>
      </w:r>
    </w:del>
    <w:r>
      <w:rPr>
        <w:rFonts w:ascii="Times New Roman" w:eastAsia="Times New Roman" w:hAnsi="Times New Roman" w:cs="Times New Roman"/>
        <w:color w:val="000000"/>
        <w:sz w:val="24"/>
        <w:szCs w:val="24"/>
      </w:rPr>
      <w:t>ead: 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F3A1F">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000000EE" w14:textId="77777777" w:rsidR="00E0085D" w:rsidRDefault="00E0085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A5DB5"/>
    <w:multiLevelType w:val="hybridMultilevel"/>
    <w:tmpl w:val="68DC1C52"/>
    <w:lvl w:ilvl="0" w:tplc="D6F88CA4">
      <w:start w:val="1"/>
      <w:numFmt w:val="decimal"/>
      <w:lvlText w:val="%1."/>
      <w:lvlJc w:val="left"/>
      <w:pPr>
        <w:ind w:left="1020" w:hanging="360"/>
      </w:pPr>
    </w:lvl>
    <w:lvl w:ilvl="1" w:tplc="DE74A31C">
      <w:start w:val="1"/>
      <w:numFmt w:val="decimal"/>
      <w:lvlText w:val="%2."/>
      <w:lvlJc w:val="left"/>
      <w:pPr>
        <w:ind w:left="1020" w:hanging="360"/>
      </w:pPr>
    </w:lvl>
    <w:lvl w:ilvl="2" w:tplc="EEBA0860">
      <w:start w:val="1"/>
      <w:numFmt w:val="decimal"/>
      <w:lvlText w:val="%3."/>
      <w:lvlJc w:val="left"/>
      <w:pPr>
        <w:ind w:left="1020" w:hanging="360"/>
      </w:pPr>
    </w:lvl>
    <w:lvl w:ilvl="3" w:tplc="A25C31C2">
      <w:start w:val="1"/>
      <w:numFmt w:val="decimal"/>
      <w:lvlText w:val="%4."/>
      <w:lvlJc w:val="left"/>
      <w:pPr>
        <w:ind w:left="1020" w:hanging="360"/>
      </w:pPr>
    </w:lvl>
    <w:lvl w:ilvl="4" w:tplc="5E74F480">
      <w:start w:val="1"/>
      <w:numFmt w:val="decimal"/>
      <w:lvlText w:val="%5."/>
      <w:lvlJc w:val="left"/>
      <w:pPr>
        <w:ind w:left="1020" w:hanging="360"/>
      </w:pPr>
    </w:lvl>
    <w:lvl w:ilvl="5" w:tplc="801E6F70">
      <w:start w:val="1"/>
      <w:numFmt w:val="decimal"/>
      <w:lvlText w:val="%6."/>
      <w:lvlJc w:val="left"/>
      <w:pPr>
        <w:ind w:left="1020" w:hanging="360"/>
      </w:pPr>
    </w:lvl>
    <w:lvl w:ilvl="6" w:tplc="A0346654">
      <w:start w:val="1"/>
      <w:numFmt w:val="decimal"/>
      <w:lvlText w:val="%7."/>
      <w:lvlJc w:val="left"/>
      <w:pPr>
        <w:ind w:left="1020" w:hanging="360"/>
      </w:pPr>
    </w:lvl>
    <w:lvl w:ilvl="7" w:tplc="4330D5B4">
      <w:start w:val="1"/>
      <w:numFmt w:val="decimal"/>
      <w:lvlText w:val="%8."/>
      <w:lvlJc w:val="left"/>
      <w:pPr>
        <w:ind w:left="1020" w:hanging="360"/>
      </w:pPr>
    </w:lvl>
    <w:lvl w:ilvl="8" w:tplc="050E3FFE">
      <w:start w:val="1"/>
      <w:numFmt w:val="decimal"/>
      <w:lvlText w:val="%9."/>
      <w:lvlJc w:val="left"/>
      <w:pPr>
        <w:ind w:left="1020" w:hanging="360"/>
      </w:pPr>
    </w:lvl>
  </w:abstractNum>
  <w:num w:numId="1" w16cid:durableId="7801020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rk Huff">
    <w15:presenceInfo w15:providerId="Windows Live" w15:userId="1401e3e00133cd3c"/>
  </w15:person>
  <w15:person w15:author="Nick Maxwell [2]">
    <w15:presenceInfo w15:providerId="None" w15:userId="Nick Maxwell"/>
  </w15:person>
  <w15:person w15:author="Alen Hajnal">
    <w15:presenceInfo w15:providerId="AD" w15:userId="S::w785427@usm.edu::3c04107a-edd0-45d2-beb3-bba3784e68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85D"/>
    <w:rsid w:val="0000659E"/>
    <w:rsid w:val="00014B14"/>
    <w:rsid w:val="00024961"/>
    <w:rsid w:val="00024DCE"/>
    <w:rsid w:val="00052A9E"/>
    <w:rsid w:val="000548DB"/>
    <w:rsid w:val="00062E8F"/>
    <w:rsid w:val="00067063"/>
    <w:rsid w:val="00086919"/>
    <w:rsid w:val="000A4465"/>
    <w:rsid w:val="000B263A"/>
    <w:rsid w:val="000D3439"/>
    <w:rsid w:val="000F69E3"/>
    <w:rsid w:val="00140982"/>
    <w:rsid w:val="001454F0"/>
    <w:rsid w:val="00153070"/>
    <w:rsid w:val="001873A0"/>
    <w:rsid w:val="001918BC"/>
    <w:rsid w:val="001A5AB4"/>
    <w:rsid w:val="001C6AA3"/>
    <w:rsid w:val="001C7A72"/>
    <w:rsid w:val="001E1A29"/>
    <w:rsid w:val="00214224"/>
    <w:rsid w:val="002307F2"/>
    <w:rsid w:val="00236C32"/>
    <w:rsid w:val="002869DA"/>
    <w:rsid w:val="002A2D60"/>
    <w:rsid w:val="002C2A4A"/>
    <w:rsid w:val="002D689B"/>
    <w:rsid w:val="002E6AEA"/>
    <w:rsid w:val="00322BD4"/>
    <w:rsid w:val="00341C2E"/>
    <w:rsid w:val="00373211"/>
    <w:rsid w:val="00376189"/>
    <w:rsid w:val="003B190C"/>
    <w:rsid w:val="003D600A"/>
    <w:rsid w:val="003F5D49"/>
    <w:rsid w:val="00405479"/>
    <w:rsid w:val="004071A1"/>
    <w:rsid w:val="00420157"/>
    <w:rsid w:val="00425773"/>
    <w:rsid w:val="00426EEA"/>
    <w:rsid w:val="00427B91"/>
    <w:rsid w:val="00433ADB"/>
    <w:rsid w:val="00446C4D"/>
    <w:rsid w:val="00476291"/>
    <w:rsid w:val="00482454"/>
    <w:rsid w:val="00486FF8"/>
    <w:rsid w:val="004974F7"/>
    <w:rsid w:val="00517DCF"/>
    <w:rsid w:val="005628BD"/>
    <w:rsid w:val="005664C8"/>
    <w:rsid w:val="005A5DA3"/>
    <w:rsid w:val="005A72F2"/>
    <w:rsid w:val="005C4970"/>
    <w:rsid w:val="005D37B3"/>
    <w:rsid w:val="005D39DF"/>
    <w:rsid w:val="006579FB"/>
    <w:rsid w:val="0067225D"/>
    <w:rsid w:val="00685B15"/>
    <w:rsid w:val="0070327D"/>
    <w:rsid w:val="00703682"/>
    <w:rsid w:val="007064C3"/>
    <w:rsid w:val="007332D3"/>
    <w:rsid w:val="00742D03"/>
    <w:rsid w:val="00745F08"/>
    <w:rsid w:val="00773B84"/>
    <w:rsid w:val="007A1B7F"/>
    <w:rsid w:val="007C2204"/>
    <w:rsid w:val="007D09E3"/>
    <w:rsid w:val="008136A5"/>
    <w:rsid w:val="008162B7"/>
    <w:rsid w:val="00831D82"/>
    <w:rsid w:val="00855E55"/>
    <w:rsid w:val="00861BC3"/>
    <w:rsid w:val="008B2745"/>
    <w:rsid w:val="008B31AE"/>
    <w:rsid w:val="008C1EB9"/>
    <w:rsid w:val="008C2FD6"/>
    <w:rsid w:val="008C4FED"/>
    <w:rsid w:val="008D2788"/>
    <w:rsid w:val="008E7868"/>
    <w:rsid w:val="008F733A"/>
    <w:rsid w:val="009303E3"/>
    <w:rsid w:val="00930696"/>
    <w:rsid w:val="009334FE"/>
    <w:rsid w:val="00935553"/>
    <w:rsid w:val="0094513D"/>
    <w:rsid w:val="00961FA1"/>
    <w:rsid w:val="009632DB"/>
    <w:rsid w:val="00967331"/>
    <w:rsid w:val="00981969"/>
    <w:rsid w:val="00987F56"/>
    <w:rsid w:val="009942CC"/>
    <w:rsid w:val="009A2081"/>
    <w:rsid w:val="009B184A"/>
    <w:rsid w:val="009B5D37"/>
    <w:rsid w:val="009D3C26"/>
    <w:rsid w:val="00A01F0E"/>
    <w:rsid w:val="00A31AA4"/>
    <w:rsid w:val="00A35D38"/>
    <w:rsid w:val="00A664F9"/>
    <w:rsid w:val="00A8471C"/>
    <w:rsid w:val="00A916ED"/>
    <w:rsid w:val="00A94288"/>
    <w:rsid w:val="00AA44DF"/>
    <w:rsid w:val="00AC77FC"/>
    <w:rsid w:val="00AD0117"/>
    <w:rsid w:val="00AE4C8A"/>
    <w:rsid w:val="00B26202"/>
    <w:rsid w:val="00B92B55"/>
    <w:rsid w:val="00B94FFB"/>
    <w:rsid w:val="00B967F7"/>
    <w:rsid w:val="00B96962"/>
    <w:rsid w:val="00BE57EF"/>
    <w:rsid w:val="00BF36B0"/>
    <w:rsid w:val="00C14180"/>
    <w:rsid w:val="00C24D80"/>
    <w:rsid w:val="00C479BA"/>
    <w:rsid w:val="00C6145C"/>
    <w:rsid w:val="00C651F9"/>
    <w:rsid w:val="00C722EA"/>
    <w:rsid w:val="00C82137"/>
    <w:rsid w:val="00C87665"/>
    <w:rsid w:val="00CC4864"/>
    <w:rsid w:val="00CD609B"/>
    <w:rsid w:val="00D13226"/>
    <w:rsid w:val="00D33D11"/>
    <w:rsid w:val="00D40910"/>
    <w:rsid w:val="00D42910"/>
    <w:rsid w:val="00D46130"/>
    <w:rsid w:val="00DC143E"/>
    <w:rsid w:val="00DC6F3E"/>
    <w:rsid w:val="00DD7DEE"/>
    <w:rsid w:val="00DF3A1F"/>
    <w:rsid w:val="00E0085D"/>
    <w:rsid w:val="00E0105A"/>
    <w:rsid w:val="00E04520"/>
    <w:rsid w:val="00E6292D"/>
    <w:rsid w:val="00E73283"/>
    <w:rsid w:val="00EF0619"/>
    <w:rsid w:val="00F15180"/>
    <w:rsid w:val="00F17711"/>
    <w:rsid w:val="00F43C85"/>
    <w:rsid w:val="00F45027"/>
    <w:rsid w:val="00F8543D"/>
    <w:rsid w:val="00FA04EA"/>
    <w:rsid w:val="00FA4408"/>
    <w:rsid w:val="00FC5593"/>
    <w:rsid w:val="00FF1FA6"/>
    <w:rsid w:val="00FF5FFD"/>
    <w:rsid w:val="00FF716C"/>
    <w:rsid w:val="00FF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6844"/>
  <w15:docId w15:val="{30725527-F23D-4C86-A561-4903BCA7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DF3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A1F"/>
  </w:style>
  <w:style w:type="paragraph" w:styleId="Footer">
    <w:name w:val="footer"/>
    <w:basedOn w:val="Normal"/>
    <w:link w:val="FooterChar"/>
    <w:uiPriority w:val="99"/>
    <w:unhideWhenUsed/>
    <w:rsid w:val="00DF3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A1F"/>
  </w:style>
  <w:style w:type="paragraph" w:styleId="Revision">
    <w:name w:val="Revision"/>
    <w:hidden/>
    <w:uiPriority w:val="99"/>
    <w:semiHidden/>
    <w:rsid w:val="00DF3A1F"/>
    <w:pPr>
      <w:spacing w:after="0" w:line="240" w:lineRule="auto"/>
    </w:pPr>
  </w:style>
  <w:style w:type="paragraph" w:styleId="CommentSubject">
    <w:name w:val="annotation subject"/>
    <w:basedOn w:val="CommentText"/>
    <w:next w:val="CommentText"/>
    <w:link w:val="CommentSubjectChar"/>
    <w:uiPriority w:val="99"/>
    <w:semiHidden/>
    <w:unhideWhenUsed/>
    <w:rsid w:val="00DF3A1F"/>
    <w:rPr>
      <w:b/>
      <w:bCs/>
    </w:rPr>
  </w:style>
  <w:style w:type="character" w:customStyle="1" w:styleId="CommentSubjectChar">
    <w:name w:val="Comment Subject Char"/>
    <w:basedOn w:val="CommentTextChar"/>
    <w:link w:val="CommentSubject"/>
    <w:uiPriority w:val="99"/>
    <w:semiHidden/>
    <w:rsid w:val="00DF3A1F"/>
    <w:rPr>
      <w:b/>
      <w:bCs/>
      <w:sz w:val="20"/>
      <w:szCs w:val="20"/>
    </w:rPr>
  </w:style>
  <w:style w:type="character" w:styleId="Hyperlink">
    <w:name w:val="Hyperlink"/>
    <w:basedOn w:val="DefaultParagraphFont"/>
    <w:uiPriority w:val="99"/>
    <w:unhideWhenUsed/>
    <w:rsid w:val="008F733A"/>
    <w:rPr>
      <w:color w:val="0000FF" w:themeColor="hyperlink"/>
      <w:u w:val="single"/>
    </w:rPr>
  </w:style>
  <w:style w:type="character" w:styleId="UnresolvedMention">
    <w:name w:val="Unresolved Mention"/>
    <w:basedOn w:val="DefaultParagraphFont"/>
    <w:uiPriority w:val="99"/>
    <w:semiHidden/>
    <w:unhideWhenUsed/>
    <w:rsid w:val="008F733A"/>
    <w:rPr>
      <w:color w:val="605E5C"/>
      <w:shd w:val="clear" w:color="auto" w:fill="E1DFDD"/>
    </w:rPr>
  </w:style>
  <w:style w:type="character" w:customStyle="1" w:styleId="cf01">
    <w:name w:val="cf01"/>
    <w:basedOn w:val="DefaultParagraphFont"/>
    <w:rsid w:val="00EF061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pm27.shinyapps.io/Affordance_Norm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68bkt/" TargetMode="Externa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SUv6+ZxKfKhkuSpSnrX+3nK12g==">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33</Pages>
  <Words>8413</Words>
  <Characters>47958</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Huff</dc:creator>
  <cp:lastModifiedBy>Nick Maxwell</cp:lastModifiedBy>
  <cp:revision>129</cp:revision>
  <dcterms:created xsi:type="dcterms:W3CDTF">2024-01-28T00:53:00Z</dcterms:created>
  <dcterms:modified xsi:type="dcterms:W3CDTF">2024-01-30T15:24:00Z</dcterms:modified>
</cp:coreProperties>
</file>