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4DB42E7E" w:rsidR="00E0085D" w:rsidRPr="007678E9"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xml:space="preserve">, </w:t>
      </w:r>
      <w:commentRangeStart w:id="0"/>
      <w:r w:rsidR="004C44A1">
        <w:rPr>
          <w:rFonts w:ascii="Times New Roman" w:eastAsia="Times New Roman" w:hAnsi="Times New Roman" w:cs="Times New Roman"/>
          <w:sz w:val="24"/>
          <w:szCs w:val="24"/>
        </w:rPr>
        <w:t>Julia J. C. Blau</w:t>
      </w:r>
      <w:r w:rsidR="004C44A1" w:rsidRPr="00344E25">
        <w:rPr>
          <w:rFonts w:ascii="Times New Roman" w:eastAsia="Times New Roman" w:hAnsi="Times New Roman" w:cs="Times New Roman"/>
          <w:sz w:val="24"/>
          <w:szCs w:val="24"/>
          <w:vertAlign w:val="superscript"/>
        </w:rPr>
        <w:t>3</w:t>
      </w:r>
      <w:commentRangeEnd w:id="0"/>
      <w:r w:rsidR="00041A9E">
        <w:rPr>
          <w:rStyle w:val="CommentReference"/>
        </w:rPr>
        <w:commentReference w:id="0"/>
      </w:r>
      <w:ins w:id="1" w:author="Nick Maxwell" w:date="2024-02-22T16:33:00Z">
        <w:r w:rsidR="0088451B">
          <w:rPr>
            <w:rFonts w:ascii="Times New Roman" w:eastAsia="Times New Roman" w:hAnsi="Times New Roman" w:cs="Times New Roman"/>
            <w:sz w:val="24"/>
            <w:szCs w:val="24"/>
          </w:rPr>
          <w:t>,</w:t>
        </w:r>
      </w:ins>
      <w:ins w:id="2" w:author="Nick Maxwell" w:date="2024-03-11T13:12:00Z">
        <w:r w:rsidR="00634DF5">
          <w:rPr>
            <w:rFonts w:ascii="Times New Roman" w:eastAsia="Times New Roman" w:hAnsi="Times New Roman" w:cs="Times New Roman"/>
            <w:sz w:val="24"/>
            <w:szCs w:val="24"/>
          </w:rPr>
          <w:t xml:space="preserve"> Brian Day</w:t>
        </w:r>
        <w:r w:rsidR="00634DF5" w:rsidRPr="00634DF5">
          <w:rPr>
            <w:rFonts w:ascii="Times New Roman" w:eastAsia="Times New Roman" w:hAnsi="Times New Roman" w:cs="Times New Roman"/>
            <w:sz w:val="24"/>
            <w:szCs w:val="24"/>
            <w:vertAlign w:val="superscript"/>
            <w:rPrChange w:id="3" w:author="Nick Maxwell" w:date="2024-03-11T13:12:00Z">
              <w:rPr>
                <w:rFonts w:ascii="Times New Roman" w:eastAsia="Times New Roman" w:hAnsi="Times New Roman" w:cs="Times New Roman"/>
                <w:sz w:val="24"/>
                <w:szCs w:val="24"/>
              </w:rPr>
            </w:rPrChange>
          </w:rPr>
          <w:t>4</w:t>
        </w:r>
        <w:r w:rsidR="00634DF5">
          <w:rPr>
            <w:rFonts w:ascii="Times New Roman" w:eastAsia="Times New Roman" w:hAnsi="Times New Roman" w:cs="Times New Roman"/>
            <w:sz w:val="24"/>
            <w:szCs w:val="24"/>
          </w:rPr>
          <w:t xml:space="preserve">, </w:t>
        </w:r>
      </w:ins>
      <w:ins w:id="4" w:author="Nick Maxwell" w:date="2024-02-22T16:34:00Z">
        <w:r w:rsidR="0088451B">
          <w:rPr>
            <w:rFonts w:ascii="Times New Roman" w:eastAsia="Times New Roman" w:hAnsi="Times New Roman" w:cs="Times New Roman"/>
            <w:sz w:val="24"/>
            <w:szCs w:val="24"/>
          </w:rPr>
          <w:t xml:space="preserve"> Kerry L. Marsh</w:t>
        </w:r>
      </w:ins>
      <w:ins w:id="5" w:author="Nick Maxwell" w:date="2024-03-11T13:12:00Z">
        <w:r w:rsidR="00634DF5">
          <w:rPr>
            <w:rFonts w:ascii="Times New Roman" w:eastAsia="Times New Roman" w:hAnsi="Times New Roman" w:cs="Times New Roman"/>
            <w:sz w:val="24"/>
            <w:szCs w:val="24"/>
            <w:vertAlign w:val="superscript"/>
          </w:rPr>
          <w:t>5</w:t>
        </w:r>
      </w:ins>
      <w:ins w:id="6" w:author="Nick Maxwell" w:date="2024-02-22T16:34:00Z">
        <w:r w:rsidR="0088451B">
          <w:rPr>
            <w:rFonts w:ascii="Times New Roman" w:eastAsia="Times New Roman" w:hAnsi="Times New Roman" w:cs="Times New Roman"/>
            <w:sz w:val="24"/>
            <w:szCs w:val="24"/>
          </w:rPr>
          <w:t xml:space="preserve">, </w:t>
        </w:r>
      </w:ins>
      <w:ins w:id="7" w:author="Nick Maxwell" w:date="2024-03-03T11:24:00Z">
        <w:r w:rsidR="006B3D97">
          <w:rPr>
            <w:rFonts w:ascii="Times New Roman" w:eastAsia="Times New Roman" w:hAnsi="Times New Roman" w:cs="Times New Roman"/>
            <w:sz w:val="24"/>
            <w:szCs w:val="24"/>
          </w:rPr>
          <w:t>Benjamin R. Meagher</w:t>
        </w:r>
      </w:ins>
      <w:ins w:id="8" w:author="Nick Maxwell" w:date="2024-03-11T13:12:00Z">
        <w:r w:rsidR="00634DF5">
          <w:rPr>
            <w:rFonts w:ascii="Times New Roman" w:eastAsia="Times New Roman" w:hAnsi="Times New Roman" w:cs="Times New Roman"/>
            <w:sz w:val="24"/>
            <w:szCs w:val="24"/>
            <w:vertAlign w:val="superscript"/>
          </w:rPr>
          <w:t>6</w:t>
        </w:r>
      </w:ins>
      <w:ins w:id="9" w:author="Nick Maxwell" w:date="2024-03-03T11:24:00Z">
        <w:r w:rsidR="006B3D97">
          <w:rPr>
            <w:rFonts w:ascii="Times New Roman" w:eastAsia="Times New Roman" w:hAnsi="Times New Roman" w:cs="Times New Roman"/>
            <w:sz w:val="24"/>
            <w:szCs w:val="24"/>
          </w:rPr>
          <w:t xml:space="preserve">, </w:t>
        </w:r>
      </w:ins>
      <w:ins w:id="10" w:author="Nick Maxwell" w:date="2024-03-09T11:51:00Z">
        <w:r w:rsidR="00950FED">
          <w:rPr>
            <w:rFonts w:ascii="Times New Roman" w:eastAsia="Times New Roman" w:hAnsi="Times New Roman" w:cs="Times New Roman"/>
            <w:sz w:val="24"/>
            <w:szCs w:val="24"/>
          </w:rPr>
          <w:t>John F. Shell</w:t>
        </w:r>
      </w:ins>
      <w:ins w:id="11" w:author="Nick Maxwell" w:date="2024-03-09T11:52:00Z">
        <w:r w:rsidR="00950FED">
          <w:rPr>
            <w:rFonts w:ascii="Times New Roman" w:eastAsia="Times New Roman" w:hAnsi="Times New Roman" w:cs="Times New Roman"/>
            <w:sz w:val="24"/>
            <w:szCs w:val="24"/>
          </w:rPr>
          <w:t>ey-Tremblay</w:t>
        </w:r>
      </w:ins>
      <w:ins w:id="12" w:author="Nick Maxwell" w:date="2024-03-11T13:12:00Z">
        <w:r w:rsidR="00634DF5">
          <w:rPr>
            <w:rFonts w:ascii="Times New Roman" w:eastAsia="Times New Roman" w:hAnsi="Times New Roman" w:cs="Times New Roman"/>
            <w:sz w:val="24"/>
            <w:szCs w:val="24"/>
            <w:vertAlign w:val="superscript"/>
          </w:rPr>
          <w:t>7</w:t>
        </w:r>
      </w:ins>
      <w:ins w:id="13" w:author="Nick Maxwell" w:date="2024-03-09T11:52:00Z">
        <w:r w:rsidR="00950FED">
          <w:rPr>
            <w:rFonts w:ascii="Times New Roman" w:eastAsia="Times New Roman" w:hAnsi="Times New Roman" w:cs="Times New Roman"/>
            <w:sz w:val="24"/>
            <w:szCs w:val="24"/>
          </w:rPr>
          <w:t xml:space="preserve">, </w:t>
        </w:r>
      </w:ins>
      <w:ins w:id="14" w:author="Nick Maxwell" w:date="2024-02-22T16:34:00Z">
        <w:r w:rsidR="0088451B">
          <w:rPr>
            <w:rFonts w:ascii="Times New Roman" w:eastAsia="Times New Roman" w:hAnsi="Times New Roman" w:cs="Times New Roman"/>
            <w:sz w:val="24"/>
            <w:szCs w:val="24"/>
          </w:rPr>
          <w:t>Gray F. Thomas</w:t>
        </w:r>
      </w:ins>
      <w:ins w:id="15" w:author="Nick Maxwell" w:date="2024-03-11T13:12:00Z">
        <w:r w:rsidR="00634DF5">
          <w:rPr>
            <w:rFonts w:ascii="Times New Roman" w:eastAsia="Times New Roman" w:hAnsi="Times New Roman" w:cs="Times New Roman"/>
            <w:sz w:val="24"/>
            <w:szCs w:val="24"/>
            <w:vertAlign w:val="superscript"/>
          </w:rPr>
          <w:t>5</w:t>
        </w:r>
      </w:ins>
      <w:ins w:id="16" w:author="Nick Maxwell" w:date="2024-02-29T17:07:00Z">
        <w:r w:rsidR="007678E9">
          <w:rPr>
            <w:rFonts w:ascii="Times New Roman" w:eastAsia="Times New Roman" w:hAnsi="Times New Roman" w:cs="Times New Roman"/>
            <w:sz w:val="24"/>
            <w:szCs w:val="24"/>
          </w:rPr>
          <w:t>, &amp; Jeffrey B. Wagman</w:t>
        </w:r>
      </w:ins>
      <w:ins w:id="17" w:author="Nick Maxwell" w:date="2024-03-11T13:12:00Z">
        <w:r w:rsidR="00634DF5">
          <w:rPr>
            <w:rFonts w:ascii="Times New Roman" w:eastAsia="Times New Roman" w:hAnsi="Times New Roman" w:cs="Times New Roman"/>
            <w:sz w:val="24"/>
            <w:szCs w:val="24"/>
            <w:vertAlign w:val="superscript"/>
          </w:rPr>
          <w:t>8</w:t>
        </w:r>
      </w:ins>
      <w:ins w:id="18" w:author="Nick Maxwell" w:date="2024-02-29T17:07:00Z">
        <w:r w:rsidR="007678E9" w:rsidRPr="007678E9">
          <w:rPr>
            <w:rFonts w:ascii="Times New Roman" w:eastAsia="Times New Roman" w:hAnsi="Times New Roman" w:cs="Times New Roman"/>
            <w:sz w:val="24"/>
            <w:szCs w:val="24"/>
            <w:vertAlign w:val="superscript"/>
          </w:rPr>
          <w:t xml:space="preserve"> </w:t>
        </w:r>
      </w:ins>
    </w:p>
    <w:p w14:paraId="00000008" w14:textId="23ECECB5"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ins w:id="19" w:author="Nick Maxwell" w:date="2024-02-22T16:34:00Z">
        <w:r w:rsidR="0088451B">
          <w:rPr>
            <w:rFonts w:ascii="Times New Roman" w:eastAsia="Times New Roman" w:hAnsi="Times New Roman" w:cs="Times New Roman"/>
            <w:sz w:val="24"/>
            <w:szCs w:val="24"/>
          </w:rPr>
          <w:t xml:space="preserve">, </w:t>
        </w:r>
      </w:ins>
      <w:ins w:id="20" w:author="Nick Maxwell" w:date="2024-03-11T13:13:00Z">
        <w:r w:rsidR="00634DF5" w:rsidRPr="00634DF5">
          <w:rPr>
            <w:rFonts w:ascii="Times New Roman" w:eastAsia="Times New Roman" w:hAnsi="Times New Roman" w:cs="Times New Roman"/>
            <w:sz w:val="24"/>
            <w:szCs w:val="24"/>
            <w:vertAlign w:val="superscript"/>
            <w:rPrChange w:id="21" w:author="Nick Maxwell" w:date="2024-03-11T13:13:00Z">
              <w:rPr>
                <w:rFonts w:ascii="Times New Roman" w:eastAsia="Times New Roman" w:hAnsi="Times New Roman" w:cs="Times New Roman"/>
                <w:sz w:val="24"/>
                <w:szCs w:val="24"/>
              </w:rPr>
            </w:rPrChange>
          </w:rPr>
          <w:t>4</w:t>
        </w:r>
        <w:r w:rsidR="00634DF5">
          <w:rPr>
            <w:rFonts w:ascii="Times New Roman" w:eastAsia="Times New Roman" w:hAnsi="Times New Roman" w:cs="Times New Roman"/>
            <w:sz w:val="24"/>
            <w:szCs w:val="24"/>
          </w:rPr>
          <w:t xml:space="preserve">Butler University, </w:t>
        </w:r>
      </w:ins>
      <w:ins w:id="22" w:author="Nick Maxwell" w:date="2024-03-11T13:12:00Z">
        <w:r w:rsidR="00634DF5">
          <w:rPr>
            <w:rFonts w:ascii="Times New Roman" w:eastAsia="Times New Roman" w:hAnsi="Times New Roman" w:cs="Times New Roman"/>
            <w:sz w:val="24"/>
            <w:szCs w:val="24"/>
            <w:vertAlign w:val="superscript"/>
          </w:rPr>
          <w:t>5</w:t>
        </w:r>
      </w:ins>
      <w:ins w:id="23" w:author="Nick Maxwell" w:date="2024-02-22T16:35:00Z">
        <w:r w:rsidR="0088451B">
          <w:rPr>
            <w:rFonts w:ascii="Times New Roman" w:eastAsia="Times New Roman" w:hAnsi="Times New Roman" w:cs="Times New Roman"/>
            <w:sz w:val="24"/>
            <w:szCs w:val="24"/>
          </w:rPr>
          <w:t>University of Connecticut</w:t>
        </w:r>
      </w:ins>
      <w:ins w:id="24" w:author="Nick Maxwell" w:date="2024-02-29T17:07:00Z">
        <w:r w:rsidR="007678E9">
          <w:rPr>
            <w:rFonts w:ascii="Times New Roman" w:eastAsia="Times New Roman" w:hAnsi="Times New Roman" w:cs="Times New Roman"/>
            <w:sz w:val="24"/>
            <w:szCs w:val="24"/>
          </w:rPr>
          <w:t>,</w:t>
        </w:r>
      </w:ins>
      <w:ins w:id="25" w:author="Nick Maxwell" w:date="2024-03-03T11:24:00Z">
        <w:r w:rsidR="006B3D97">
          <w:rPr>
            <w:rFonts w:ascii="Times New Roman" w:eastAsia="Times New Roman" w:hAnsi="Times New Roman" w:cs="Times New Roman"/>
            <w:sz w:val="24"/>
            <w:szCs w:val="24"/>
          </w:rPr>
          <w:t xml:space="preserve"> </w:t>
        </w:r>
      </w:ins>
      <w:ins w:id="26" w:author="Nick Maxwell" w:date="2024-03-11T13:13:00Z">
        <w:r w:rsidR="00634DF5">
          <w:rPr>
            <w:rFonts w:ascii="Times New Roman" w:eastAsia="Times New Roman" w:hAnsi="Times New Roman" w:cs="Times New Roman"/>
            <w:sz w:val="24"/>
            <w:szCs w:val="24"/>
            <w:vertAlign w:val="superscript"/>
          </w:rPr>
          <w:t>6</w:t>
        </w:r>
      </w:ins>
      <w:ins w:id="27" w:author="Nick Maxwell" w:date="2024-03-03T11:24:00Z">
        <w:r w:rsidR="006B3D97">
          <w:rPr>
            <w:rFonts w:ascii="Times New Roman" w:eastAsia="Times New Roman" w:hAnsi="Times New Roman" w:cs="Times New Roman"/>
            <w:sz w:val="24"/>
            <w:szCs w:val="24"/>
          </w:rPr>
          <w:t>Hope College,</w:t>
        </w:r>
      </w:ins>
      <w:ins w:id="28" w:author="Nick Maxwell" w:date="2024-03-09T11:52:00Z">
        <w:r w:rsidR="00950FED">
          <w:rPr>
            <w:rFonts w:ascii="Times New Roman" w:eastAsia="Times New Roman" w:hAnsi="Times New Roman" w:cs="Times New Roman"/>
            <w:sz w:val="24"/>
            <w:szCs w:val="24"/>
          </w:rPr>
          <w:t xml:space="preserve"> </w:t>
        </w:r>
      </w:ins>
      <w:ins w:id="29" w:author="Nick Maxwell" w:date="2024-03-11T13:13:00Z">
        <w:r w:rsidR="00634DF5">
          <w:rPr>
            <w:rFonts w:ascii="Times New Roman" w:eastAsia="Times New Roman" w:hAnsi="Times New Roman" w:cs="Times New Roman"/>
            <w:sz w:val="24"/>
            <w:szCs w:val="24"/>
            <w:vertAlign w:val="superscript"/>
          </w:rPr>
          <w:t>7</w:t>
        </w:r>
      </w:ins>
      <w:ins w:id="30" w:author="Nick Maxwell" w:date="2024-03-09T11:52:00Z">
        <w:r w:rsidR="00950FED">
          <w:rPr>
            <w:rFonts w:ascii="Times New Roman" w:eastAsia="Times New Roman" w:hAnsi="Times New Roman" w:cs="Times New Roman"/>
            <w:sz w:val="24"/>
            <w:szCs w:val="24"/>
          </w:rPr>
          <w:t>University of South Alabama,</w:t>
        </w:r>
      </w:ins>
      <w:ins w:id="31" w:author="Nick Maxwell" w:date="2024-02-29T17:07:00Z">
        <w:r w:rsidR="007678E9">
          <w:rPr>
            <w:rFonts w:ascii="Times New Roman" w:eastAsia="Times New Roman" w:hAnsi="Times New Roman" w:cs="Times New Roman"/>
            <w:sz w:val="24"/>
            <w:szCs w:val="24"/>
          </w:rPr>
          <w:t xml:space="preserve"> </w:t>
        </w:r>
      </w:ins>
      <w:ins w:id="32" w:author="Nick Maxwell" w:date="2024-03-11T13:13:00Z">
        <w:r w:rsidR="00634DF5">
          <w:rPr>
            <w:rFonts w:ascii="Times New Roman" w:eastAsia="Times New Roman" w:hAnsi="Times New Roman" w:cs="Times New Roman"/>
            <w:sz w:val="24"/>
            <w:szCs w:val="24"/>
            <w:vertAlign w:val="superscript"/>
          </w:rPr>
          <w:t>8</w:t>
        </w:r>
      </w:ins>
      <w:ins w:id="33" w:author="Nick Maxwell" w:date="2024-02-29T17:08:00Z">
        <w:r w:rsidR="007678E9">
          <w:rPr>
            <w:rFonts w:ascii="Times New Roman" w:eastAsia="Times New Roman" w:hAnsi="Times New Roman" w:cs="Times New Roman"/>
            <w:sz w:val="24"/>
            <w:szCs w:val="24"/>
          </w:rPr>
          <w:t>Illinois State University</w:t>
        </w:r>
      </w:ins>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120100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del w:id="34" w:author="Nick Maxwell" w:date="2024-03-09T11:54:00Z">
        <w:r w:rsidDel="00FB0201">
          <w:rPr>
            <w:rFonts w:ascii="Times New Roman" w:eastAsia="Times New Roman" w:hAnsi="Times New Roman" w:cs="Times New Roman"/>
            <w:sz w:val="24"/>
            <w:szCs w:val="24"/>
            <w:highlight w:val="yellow"/>
          </w:rPr>
          <w:delText>XXXX</w:delText>
        </w:r>
      </w:del>
      <w:ins w:id="35" w:author="Nick Maxwell" w:date="2024-03-09T11:54:00Z">
        <w:r w:rsidR="00FB0201">
          <w:rPr>
            <w:rFonts w:ascii="Times New Roman" w:eastAsia="Times New Roman" w:hAnsi="Times New Roman" w:cs="Times New Roman"/>
            <w:sz w:val="24"/>
            <w:szCs w:val="24"/>
          </w:rPr>
          <w:t>6269</w:t>
        </w:r>
      </w:ins>
    </w:p>
    <w:p w14:paraId="0000000D" w14:textId="77777777" w:rsidR="00E0085D" w:rsidDel="00E7755D" w:rsidRDefault="00E0085D">
      <w:pPr>
        <w:spacing w:after="0" w:line="480" w:lineRule="auto"/>
        <w:jc w:val="center"/>
        <w:rPr>
          <w:del w:id="36" w:author="Nick Maxwell" w:date="2024-03-09T11:53:00Z"/>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13">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4">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15DF89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(AFS;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Pexman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 xml:space="preserve">sematic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3587507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ins w:id="37" w:author="Nick Maxwell" w:date="2024-02-22T09:11:00Z">
        <w:r w:rsidR="00344E25">
          <w:rPr>
            <w:rFonts w:ascii="Times New Roman" w:eastAsia="Times New Roman" w:hAnsi="Times New Roman" w:cs="Times New Roman"/>
            <w:sz w:val="24"/>
            <w:szCs w:val="24"/>
          </w:rPr>
          <w:t xml:space="preserve">e.g., </w:t>
        </w:r>
      </w:ins>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498539C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sets of norms have been developed which aim to </w:t>
      </w:r>
      <w:del w:id="38" w:author="Nick Maxwell" w:date="2024-03-11T13:26:00Z">
        <w:r w:rsidDel="00772FBB">
          <w:rPr>
            <w:rFonts w:ascii="Times New Roman" w:eastAsia="Times New Roman" w:hAnsi="Times New Roman" w:cs="Times New Roman"/>
            <w:sz w:val="24"/>
            <w:szCs w:val="24"/>
          </w:rPr>
          <w:delText xml:space="preserve">accurately </w:delText>
        </w:r>
      </w:del>
      <w:r>
        <w:rPr>
          <w:rFonts w:ascii="Times New Roman" w:eastAsia="Times New Roman" w:hAnsi="Times New Roman" w:cs="Times New Roman"/>
          <w:sz w:val="24"/>
          <w:szCs w:val="24"/>
        </w:rPr>
        <w:t>measure these types of relations</w:t>
      </w:r>
      <w:ins w:id="39" w:author="Nick Maxwell" w:date="2024-03-11T13:26:00Z">
        <w:r w:rsidR="00772FBB">
          <w:rPr>
            <w:rFonts w:ascii="Times New Roman" w:eastAsia="Times New Roman" w:hAnsi="Times New Roman" w:cs="Times New Roman"/>
            <w:sz w:val="24"/>
            <w:szCs w:val="24"/>
          </w:rPr>
          <w:t xml:space="preserve"> accurately</w:t>
        </w:r>
      </w:ins>
      <w:r>
        <w:rPr>
          <w:rFonts w:ascii="Times New Roman" w:eastAsia="Times New Roman" w:hAnsi="Times New Roman" w:cs="Times New Roman"/>
          <w:sz w:val="24"/>
          <w:szCs w:val="24"/>
        </w:rPr>
        <w:t xml:space="preserve">.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McNorgon, 2005; associated concepts; De Deyne, Navarro, Perfors, Brsybaert,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26BE2AE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del w:id="40" w:author="Nick Maxwell" w:date="2024-02-29T17:11:00Z">
        <w:r w:rsidDel="00251EB2">
          <w:rPr>
            <w:rFonts w:ascii="Times New Roman" w:eastAsia="Times New Roman" w:hAnsi="Times New Roman" w:cs="Times New Roman"/>
            <w:sz w:val="24"/>
            <w:szCs w:val="24"/>
          </w:rPr>
          <w:delText>process their</w:delText>
        </w:r>
      </w:del>
      <w:ins w:id="41" w:author="Nick Maxwell" w:date="2024-03-09T11:54:00Z">
        <w:r w:rsidR="00E7755D">
          <w:rPr>
            <w:rFonts w:ascii="Times New Roman" w:eastAsia="Times New Roman" w:hAnsi="Times New Roman" w:cs="Times New Roman"/>
            <w:sz w:val="24"/>
            <w:szCs w:val="24"/>
          </w:rPr>
          <w:t>encounter</w:t>
        </w:r>
      </w:ins>
      <w:ins w:id="42" w:author="Nick Maxwell" w:date="2024-02-29T17:11:00Z">
        <w:r w:rsidR="00251EB2">
          <w:rPr>
            <w:rFonts w:ascii="Times New Roman" w:eastAsia="Times New Roman" w:hAnsi="Times New Roman" w:cs="Times New Roman"/>
            <w:sz w:val="24"/>
            <w:szCs w:val="24"/>
          </w:rPr>
          <w:t xml:space="preserve"> their</w:t>
        </w:r>
      </w:ins>
      <w:r>
        <w:rPr>
          <w:rFonts w:ascii="Times New Roman" w:eastAsia="Times New Roman" w:hAnsi="Times New Roman" w:cs="Times New Roman"/>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w:t>
      </w:r>
      <w:ins w:id="43" w:author="Nick Maxwell" w:date="2024-03-11T13:33:00Z">
        <w:r w:rsidR="00772FBB">
          <w:rPr>
            <w:rFonts w:ascii="Times New Roman" w:eastAsia="Times New Roman" w:hAnsi="Times New Roman" w:cs="Times New Roman"/>
            <w:sz w:val="24"/>
            <w:szCs w:val="24"/>
          </w:rPr>
          <w:t xml:space="preserve">and range of </w:t>
        </w:r>
      </w:ins>
      <w:ins w:id="44" w:author="Nick Maxwell" w:date="2024-03-11T13:34:00Z">
        <w:r w:rsidR="00F72DF2">
          <w:rPr>
            <w:rFonts w:ascii="Times New Roman" w:eastAsia="Times New Roman" w:hAnsi="Times New Roman" w:cs="Times New Roman"/>
            <w:sz w:val="24"/>
            <w:szCs w:val="24"/>
          </w:rPr>
          <w:t>perceived</w:t>
        </w:r>
      </w:ins>
      <w:ins w:id="45" w:author="Nick Maxwell" w:date="2024-03-11T13:33:00Z">
        <w:r w:rsidR="00772FBB">
          <w:rPr>
            <w:rFonts w:ascii="Times New Roman" w:eastAsia="Times New Roman" w:hAnsi="Times New Roman" w:cs="Times New Roman"/>
            <w:sz w:val="24"/>
            <w:szCs w:val="24"/>
          </w:rPr>
          <w:t xml:space="preserve"> uses </w:t>
        </w:r>
      </w:ins>
      <w:r>
        <w:rPr>
          <w:rFonts w:ascii="Times New Roman" w:eastAsia="Times New Roman" w:hAnsi="Times New Roman" w:cs="Times New Roman"/>
          <w:sz w:val="24"/>
          <w:szCs w:val="24"/>
        </w:rPr>
        <w:t xml:space="preserve">(i.e.,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Gibson, 1977; see Wagman, 20</w:t>
      </w:r>
      <w:ins w:id="46" w:author="Nick Maxwell" w:date="2024-02-29T17:10:00Z">
        <w:r w:rsidR="00251EB2">
          <w:rPr>
            <w:rFonts w:ascii="Times New Roman" w:eastAsia="Times New Roman" w:hAnsi="Times New Roman" w:cs="Times New Roman"/>
            <w:sz w:val="24"/>
            <w:szCs w:val="24"/>
          </w:rPr>
          <w:t>20</w:t>
        </w:r>
      </w:ins>
      <w:del w:id="47" w:author="Nick Maxwell" w:date="2024-02-29T17:10:00Z">
        <w:r w:rsidDel="00251EB2">
          <w:rPr>
            <w:rFonts w:ascii="Times New Roman" w:eastAsia="Times New Roman" w:hAnsi="Times New Roman" w:cs="Times New Roman"/>
            <w:sz w:val="24"/>
            <w:szCs w:val="24"/>
          </w:rPr>
          <w:delText>19</w:delText>
        </w:r>
      </w:del>
      <w:r>
        <w:rPr>
          <w:rFonts w:ascii="Times New Roman" w:eastAsia="Times New Roman" w:hAnsi="Times New Roman" w:cs="Times New Roman"/>
          <w:sz w:val="24"/>
          <w:szCs w:val="24"/>
        </w:rPr>
        <w:t xml:space="preserve">)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w:t>
      </w:r>
      <w:r>
        <w:rPr>
          <w:rFonts w:ascii="Times New Roman" w:eastAsia="Times New Roman" w:hAnsi="Times New Roman" w:cs="Times New Roman"/>
          <w:sz w:val="24"/>
          <w:szCs w:val="24"/>
        </w:rPr>
        <w:lastRenderedPageBreak/>
        <w:t xml:space="preserve">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01622F7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role of sensorimotor process in knowledge acquisition, Pexman and colleagues (Muraki, Siddiqui, &amp; Pexman, 2022; Pexman, Muraki, Sidhu, Siakaluk, &amp; Yap, 2019; Tillotson, Siakaluk, &amp; Pexman, 2008) have developed measures quantifying the degree to which individuals perceive that they can interact with a variety of objects. Recently, Pexman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ins w:id="48" w:author="Nick Maxwell" w:date="2024-03-03T11:29:00Z">
        <w:r w:rsidR="00371261">
          <w:rPr>
            <w:rFonts w:ascii="Times New Roman" w:eastAsia="Times New Roman" w:hAnsi="Times New Roman" w:cs="Times New Roman"/>
            <w:sz w:val="24"/>
            <w:szCs w:val="24"/>
          </w:rPr>
          <w:t xml:space="preserve"> capture</w:t>
        </w:r>
      </w:ins>
      <w:del w:id="49" w:author="Nick Maxwell" w:date="2024-03-03T11:29:00Z">
        <w:r w:rsidDel="00371261">
          <w:rPr>
            <w:rFonts w:ascii="Times New Roman" w:eastAsia="Times New Roman" w:hAnsi="Times New Roman" w:cs="Times New Roman"/>
            <w:sz w:val="24"/>
            <w:szCs w:val="24"/>
          </w:rPr>
          <w:delText xml:space="preserve"> be consistent</w:delText>
        </w:r>
      </w:del>
      <w:r>
        <w:rPr>
          <w:rFonts w:ascii="Times New Roman" w:eastAsia="Times New Roman" w:hAnsi="Times New Roman" w:cs="Times New Roman"/>
          <w:sz w:val="24"/>
          <w:szCs w:val="24"/>
        </w:rPr>
        <w:t xml:space="preserve"> </w:t>
      </w:r>
      <w:del w:id="50" w:author="Nick Maxwell" w:date="2024-03-03T11:29:00Z">
        <w:r w:rsidDel="00371261">
          <w:rPr>
            <w:rFonts w:ascii="Times New Roman" w:eastAsia="Times New Roman" w:hAnsi="Times New Roman" w:cs="Times New Roman"/>
            <w:sz w:val="24"/>
            <w:szCs w:val="24"/>
          </w:rPr>
          <w:delText>with existing measures</w:delText>
        </w:r>
      </w:del>
      <w:ins w:id="51" w:author="Nick Maxwell" w:date="2024-03-03T11:29:00Z">
        <w:r w:rsidR="00371261">
          <w:rPr>
            <w:rFonts w:ascii="Times New Roman" w:eastAsia="Times New Roman" w:hAnsi="Times New Roman" w:cs="Times New Roman"/>
            <w:sz w:val="24"/>
            <w:szCs w:val="24"/>
          </w:rPr>
          <w:t>aspects</w:t>
        </w:r>
      </w:ins>
      <w:r>
        <w:rPr>
          <w:rFonts w:ascii="Times New Roman" w:eastAsia="Times New Roman" w:hAnsi="Times New Roman" w:cs="Times New Roman"/>
          <w:sz w:val="24"/>
          <w:szCs w:val="24"/>
        </w:rPr>
        <w:t xml:space="preserve"> of semantic knowledge</w:t>
      </w:r>
      <w:ins w:id="52" w:author="Nick Maxwell" w:date="2024-03-03T11:37:00Z">
        <w:r w:rsidR="00410843">
          <w:rPr>
            <w:rFonts w:ascii="Times New Roman" w:eastAsia="Times New Roman" w:hAnsi="Times New Roman" w:cs="Times New Roman"/>
            <w:sz w:val="24"/>
            <w:szCs w:val="24"/>
          </w:rPr>
          <w:t xml:space="preserve">. For example, </w:t>
        </w:r>
      </w:ins>
      <w:del w:id="53" w:author="Nick Maxwell" w:date="2024-03-03T11:37:00Z">
        <w:r w:rsidDel="00410843">
          <w:rPr>
            <w:rFonts w:ascii="Times New Roman" w:eastAsia="Times New Roman" w:hAnsi="Times New Roman" w:cs="Times New Roman"/>
            <w:sz w:val="24"/>
            <w:szCs w:val="24"/>
          </w:rPr>
          <w:delText xml:space="preserve">, as </w:delText>
        </w:r>
      </w:del>
      <w:r>
        <w:rPr>
          <w:rFonts w:ascii="Times New Roman" w:eastAsia="Times New Roman" w:hAnsi="Times New Roman" w:cs="Times New Roman"/>
          <w:sz w:val="24"/>
          <w:szCs w:val="24"/>
        </w:rPr>
        <w:t>BOI</w:t>
      </w:r>
      <w:ins w:id="54" w:author="Nick Maxwell" w:date="2024-03-03T11:37:00Z">
        <w:r w:rsidR="00410843">
          <w:rPr>
            <w:rFonts w:ascii="Times New Roman" w:eastAsia="Times New Roman" w:hAnsi="Times New Roman" w:cs="Times New Roman"/>
            <w:sz w:val="24"/>
            <w:szCs w:val="24"/>
          </w:rPr>
          <w:t xml:space="preserve"> is</w:t>
        </w:r>
      </w:ins>
      <w:del w:id="55" w:author="Nick Maxwell" w:date="2024-03-03T11:37:00Z">
        <w:r w:rsidDel="00410843">
          <w:rPr>
            <w:rFonts w:ascii="Times New Roman" w:eastAsia="Times New Roman" w:hAnsi="Times New Roman" w:cs="Times New Roman"/>
            <w:sz w:val="24"/>
            <w:szCs w:val="24"/>
          </w:rPr>
          <w:delText xml:space="preserve"> was</w:delText>
        </w:r>
      </w:del>
      <w:r>
        <w:rPr>
          <w:rFonts w:ascii="Times New Roman" w:eastAsia="Times New Roman" w:hAnsi="Times New Roman" w:cs="Times New Roman"/>
          <w:sz w:val="24"/>
          <w:szCs w:val="24"/>
        </w:rPr>
        <w:t xml:space="preserve"> a strong predictor of responses in semantic decision tasks</w:t>
      </w:r>
      <w:ins w:id="56" w:author="Nick Maxwell" w:date="2024-03-03T11:37:00Z">
        <w:r w:rsidR="00410843">
          <w:rPr>
            <w:rFonts w:ascii="Times New Roman" w:eastAsia="Times New Roman" w:hAnsi="Times New Roman" w:cs="Times New Roman"/>
            <w:sz w:val="24"/>
            <w:szCs w:val="24"/>
          </w:rPr>
          <w:t xml:space="preserve"> and has been found to</w:t>
        </w:r>
      </w:ins>
      <w:del w:id="57" w:author="Nick Maxwell" w:date="2024-03-03T11:37:00Z">
        <w:r w:rsidDel="00410843">
          <w:rPr>
            <w:rFonts w:ascii="Times New Roman" w:eastAsia="Times New Roman" w:hAnsi="Times New Roman" w:cs="Times New Roman"/>
            <w:sz w:val="24"/>
            <w:szCs w:val="24"/>
          </w:rPr>
          <w:delText>. Specifically, BOI</w:delText>
        </w:r>
      </w:del>
      <w:r>
        <w:rPr>
          <w:rFonts w:ascii="Times New Roman" w:eastAsia="Times New Roman" w:hAnsi="Times New Roman" w:cs="Times New Roman"/>
          <w:sz w:val="24"/>
          <w:szCs w:val="24"/>
        </w:rPr>
        <w:t xml:space="preserve"> facilitate</w:t>
      </w:r>
      <w:del w:id="58" w:author="Nick Maxwell" w:date="2024-03-03T11:37:00Z">
        <w:r w:rsidDel="0041084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lexical decision responses derived from the English Lexicon Project (Balota et al., 2007) and responses from the Calgary Semantic Decision Project (Pexman,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Protzner, and Pexman (2019) demonstrated that when BOI ratings were combined with three additional ratings of motor dimensionality (graspability, ease of pantomime, and number of actions), the combined ratings explained a greater degree of variance in semantic processing tasks compared to when BOI was used alone. Thus, considered alongside findings from Pexman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6B1EDE6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w:t>
      </w:r>
      <w:ins w:id="59" w:author="Nick Maxwell" w:date="2024-03-03T11:38:00Z">
        <w:r w:rsidR="001655F2">
          <w:rPr>
            <w:rFonts w:ascii="Times New Roman" w:eastAsia="Times New Roman" w:hAnsi="Times New Roman" w:cs="Times New Roman"/>
            <w:sz w:val="24"/>
            <w:szCs w:val="24"/>
          </w:rPr>
          <w:t>three</w:t>
        </w:r>
      </w:ins>
      <w:del w:id="60" w:author="Nick Maxwell" w:date="2024-03-03T11:38:00Z">
        <w:r w:rsidDel="001655F2">
          <w:rPr>
            <w:rFonts w:ascii="Times New Roman" w:eastAsia="Times New Roman" w:hAnsi="Times New Roman" w:cs="Times New Roman"/>
            <w:sz w:val="24"/>
            <w:szCs w:val="24"/>
          </w:rPr>
          <w:delText>two</w:delText>
        </w:r>
      </w:del>
      <w:r>
        <w:rPr>
          <w:rFonts w:ascii="Times New Roman" w:eastAsia="Times New Roman" w:hAnsi="Times New Roman" w:cs="Times New Roman"/>
          <w:sz w:val="24"/>
          <w:szCs w:val="24"/>
        </w:rPr>
        <w:t xml:space="preserve"> potential shortcomings which may limit their broader use. First, BOI ratings</w:t>
      </w:r>
      <w:ins w:id="61" w:author="Nick Maxwell" w:date="2024-02-29T17:45:00Z">
        <w:r w:rsidR="00A43028">
          <w:rPr>
            <w:rFonts w:ascii="Times New Roman" w:eastAsia="Times New Roman" w:hAnsi="Times New Roman" w:cs="Times New Roman"/>
            <w:sz w:val="24"/>
            <w:szCs w:val="24"/>
          </w:rPr>
          <w:t xml:space="preserve"> are highly correlated with concreteness, given that </w:t>
        </w:r>
      </w:ins>
      <w:ins w:id="62" w:author="Nick Maxwell" w:date="2024-02-29T17:46:00Z">
        <w:r w:rsidR="00A43028">
          <w:rPr>
            <w:rFonts w:ascii="Times New Roman" w:eastAsia="Times New Roman" w:hAnsi="Times New Roman" w:cs="Times New Roman"/>
            <w:sz w:val="24"/>
            <w:szCs w:val="24"/>
          </w:rPr>
          <w:t xml:space="preserve">by nature </w:t>
        </w:r>
      </w:ins>
      <w:ins w:id="63" w:author="Nick Maxwell" w:date="2024-02-29T17:45:00Z">
        <w:r w:rsidR="00A43028">
          <w:rPr>
            <w:rFonts w:ascii="Times New Roman" w:eastAsia="Times New Roman" w:hAnsi="Times New Roman" w:cs="Times New Roman"/>
            <w:sz w:val="24"/>
            <w:szCs w:val="24"/>
          </w:rPr>
          <w:t>they</w:t>
        </w:r>
      </w:ins>
      <w:r>
        <w:rPr>
          <w:rFonts w:ascii="Times New Roman" w:eastAsia="Times New Roman" w:hAnsi="Times New Roman" w:cs="Times New Roman"/>
          <w:sz w:val="24"/>
          <w:szCs w:val="24"/>
        </w:rPr>
        <w:t xml:space="preserve"> reflect the degree to which individuals can interact with an object</w:t>
      </w:r>
      <w:ins w:id="64" w:author="Nick Maxwell" w:date="2024-02-29T17:45:00Z">
        <w:r w:rsidR="00A43028">
          <w:rPr>
            <w:rFonts w:ascii="Times New Roman" w:eastAsia="Times New Roman" w:hAnsi="Times New Roman" w:cs="Times New Roman"/>
            <w:sz w:val="24"/>
            <w:szCs w:val="24"/>
          </w:rPr>
          <w:t xml:space="preserve">. </w:t>
        </w:r>
      </w:ins>
      <w:del w:id="65" w:author="Nick Maxwell" w:date="2024-02-29T17:45:00Z">
        <w:r w:rsidR="00427B91" w:rsidDel="00A43028">
          <w:rPr>
            <w:rFonts w:ascii="Times New Roman" w:eastAsia="Times New Roman" w:hAnsi="Times New Roman" w:cs="Times New Roman"/>
            <w:sz w:val="24"/>
            <w:szCs w:val="24"/>
          </w:rPr>
          <w:delText xml:space="preserve"> and</w:delText>
        </w:r>
        <w:r w:rsidDel="00A43028">
          <w:rPr>
            <w:rFonts w:ascii="Times New Roman" w:eastAsia="Times New Roman" w:hAnsi="Times New Roman" w:cs="Times New Roman"/>
            <w:sz w:val="24"/>
            <w:szCs w:val="24"/>
          </w:rPr>
          <w:delText xml:space="preserve"> are highly correlated with concreteness. </w:delText>
        </w:r>
      </w:del>
      <w:r>
        <w:rPr>
          <w:rFonts w:ascii="Times New Roman" w:eastAsia="Times New Roman" w:hAnsi="Times New Roman" w:cs="Times New Roman"/>
          <w:sz w:val="24"/>
          <w:szCs w:val="24"/>
        </w:rPr>
        <w:t>Consistent with this, Pexman et al. (2019) reported that performance on lexical tasks</w:t>
      </w:r>
      <w:del w:id="66" w:author="Nick Maxwell" w:date="2024-03-03T12:37:00Z">
        <w:r w:rsidDel="00291FBF">
          <w:rPr>
            <w:rFonts w:ascii="Times New Roman" w:eastAsia="Times New Roman" w:hAnsi="Times New Roman" w:cs="Times New Roman"/>
            <w:sz w:val="24"/>
            <w:szCs w:val="24"/>
          </w:rPr>
          <w:delText xml:space="preserve"> was</w:delText>
        </w:r>
      </w:del>
      <w:r>
        <w:rPr>
          <w:rFonts w:ascii="Times New Roman" w:eastAsia="Times New Roman" w:hAnsi="Times New Roman" w:cs="Times New Roman"/>
          <w:sz w:val="24"/>
          <w:szCs w:val="24"/>
        </w:rPr>
        <w:t xml:space="preserve"> </w:t>
      </w:r>
      <w:del w:id="67" w:author="Nick Maxwell" w:date="2024-03-03T12:37:00Z">
        <w:r w:rsidDel="00291FBF">
          <w:rPr>
            <w:rFonts w:ascii="Times New Roman" w:eastAsia="Times New Roman" w:hAnsi="Times New Roman" w:cs="Times New Roman"/>
            <w:sz w:val="24"/>
            <w:szCs w:val="24"/>
          </w:rPr>
          <w:delText>only facilitated for</w:delText>
        </w:r>
      </w:del>
      <w:ins w:id="68" w:author="Nick Maxwell" w:date="2024-03-03T12:37:00Z">
        <w:r w:rsidR="00291FBF">
          <w:rPr>
            <w:rFonts w:ascii="Times New Roman" w:eastAsia="Times New Roman" w:hAnsi="Times New Roman" w:cs="Times New Roman"/>
            <w:sz w:val="24"/>
            <w:szCs w:val="24"/>
          </w:rPr>
          <w:t>improved for</w:t>
        </w:r>
      </w:ins>
      <w:r>
        <w:rPr>
          <w:rFonts w:ascii="Times New Roman" w:eastAsia="Times New Roman" w:hAnsi="Times New Roman" w:cs="Times New Roman"/>
          <w:sz w:val="24"/>
          <w:szCs w:val="24"/>
        </w:rPr>
        <w:t xml:space="preserve">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xml:space="preserve">), performance decreased, as by nature, an object must be tangible and concrete for it to facilitate a high degree of interaction. </w:t>
      </w:r>
      <w:del w:id="69" w:author="Nick Maxwell" w:date="2024-03-03T12:42:00Z">
        <w:r w:rsidDel="009902C9">
          <w:rPr>
            <w:rFonts w:ascii="Times New Roman" w:eastAsia="Times New Roman" w:hAnsi="Times New Roman" w:cs="Times New Roman"/>
            <w:sz w:val="24"/>
            <w:szCs w:val="24"/>
          </w:rPr>
          <w:delText xml:space="preserve">Thus, BOI ratings are strongly linked to an item’s concreteness. </w:delText>
        </w:r>
      </w:del>
      <w:r>
        <w:rPr>
          <w:rFonts w:ascii="Times New Roman" w:eastAsia="Times New Roman" w:hAnsi="Times New Roman" w:cs="Times New Roman"/>
          <w:sz w:val="24"/>
          <w:szCs w:val="24"/>
        </w:rPr>
        <w:t>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interactivity 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20D664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designed to facilitate exploration of the final set of norms. We then discuss a series of analyses which compared the affordance measures generated from this dataset with two existing measures of meaning (e.g., </w:t>
      </w:r>
      <w:ins w:id="70" w:author="Nick Maxwell" w:date="2024-02-29T17:53:00Z">
        <w:r w:rsidR="004F46DF">
          <w:rPr>
            <w:rFonts w:ascii="Times New Roman" w:eastAsia="Times New Roman" w:hAnsi="Times New Roman" w:cs="Times New Roman"/>
            <w:sz w:val="24"/>
            <w:szCs w:val="24"/>
          </w:rPr>
          <w:t xml:space="preserve">Forward </w:t>
        </w:r>
      </w:ins>
      <w:ins w:id="71" w:author="Nick Maxwell" w:date="2024-02-29T17:54:00Z">
        <w:r w:rsidR="004F46DF">
          <w:rPr>
            <w:rFonts w:ascii="Times New Roman" w:eastAsia="Times New Roman" w:hAnsi="Times New Roman" w:cs="Times New Roman"/>
            <w:sz w:val="24"/>
            <w:szCs w:val="24"/>
          </w:rPr>
          <w:t>Association Strength (</w:t>
        </w:r>
      </w:ins>
      <w:r>
        <w:rPr>
          <w:rFonts w:ascii="Times New Roman" w:eastAsia="Times New Roman" w:hAnsi="Times New Roman" w:cs="Times New Roman"/>
          <w:sz w:val="24"/>
          <w:szCs w:val="24"/>
        </w:rPr>
        <w:t>FAS</w:t>
      </w:r>
      <w:ins w:id="72" w:author="Nick Maxwell" w:date="2024-02-29T17:54:00Z">
        <w:r w:rsidR="004F46D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values derived from Nelson et al., 2004’s free association norms and cosine similarity (COS) taken from Buchanan et al.’s, 2019a, feature production norms), BOI ratings (Pexman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0C34164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r w:rsidR="00000000">
        <w:fldChar w:fldCharType="begin"/>
      </w:r>
      <w:ins w:id="73" w:author="Nick Maxwell" w:date="2024-03-11T14:00:00Z">
        <w:r w:rsidR="001B7B4B">
          <w:instrText>HYPERLINK "C:\\Users\\nickm\\OneDrive\\Documents\\GitHub\\Affordance_Norms_OSF\\3 Manuscript\\www.Prolific.co"</w:instrText>
        </w:r>
      </w:ins>
      <w:del w:id="74" w:author="Nick Maxwell" w:date="2024-03-11T14:00:00Z">
        <w:r w:rsidR="00000000" w:rsidDel="001B7B4B">
          <w:delInstrText>HYPERLINK "www.Prolific.co"</w:delInstrText>
        </w:r>
      </w:del>
      <w:ins w:id="75" w:author="Nick Maxwell" w:date="2024-03-11T14:00:00Z"/>
      <w:r w:rsidR="00000000">
        <w:fldChar w:fldCharType="separate"/>
      </w:r>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r w:rsidR="00000000">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Pexman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05EA404A"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ins w:id="76" w:author="Nick Maxwell" w:date="2024-03-11T13:36:00Z">
        <w:r w:rsidR="00F72DF2">
          <w:rPr>
            <w:rFonts w:ascii="Times New Roman" w:eastAsia="Times New Roman" w:hAnsi="Times New Roman" w:cs="Times New Roman"/>
            <w:sz w:val="24"/>
            <w:szCs w:val="24"/>
          </w:rPr>
          <w:t xml:space="preserve">were </w:t>
        </w:r>
      </w:ins>
      <w:del w:id="77" w:author="Nick Maxwell" w:date="2024-03-11T13:36:00Z">
        <w:r w:rsidR="00981969" w:rsidDel="00F72DF2">
          <w:rPr>
            <w:rFonts w:ascii="Times New Roman" w:eastAsia="Times New Roman" w:hAnsi="Times New Roman" w:cs="Times New Roman"/>
            <w:sz w:val="24"/>
            <w:szCs w:val="24"/>
          </w:rPr>
          <w:delText>t</w:delText>
        </w:r>
      </w:del>
      <w:r w:rsidR="00981969">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to list as many uses for each object </w:t>
      </w:r>
      <w:ins w:id="78" w:author="Nick Maxwell" w:date="2024-03-11T13:37:00Z">
        <w:r w:rsidR="00AD45B6">
          <w:rPr>
            <w:rFonts w:ascii="Times New Roman" w:eastAsia="Times New Roman" w:hAnsi="Times New Roman" w:cs="Times New Roman"/>
            <w:sz w:val="24"/>
            <w:szCs w:val="24"/>
          </w:rPr>
          <w:t>(</w:t>
        </w:r>
        <w:r w:rsidR="00250D2D">
          <w:rPr>
            <w:rFonts w:ascii="Times New Roman" w:eastAsia="Times New Roman" w:hAnsi="Times New Roman" w:cs="Times New Roman"/>
            <w:sz w:val="24"/>
            <w:szCs w:val="24"/>
          </w:rPr>
          <w:t xml:space="preserve">i.e., </w:t>
        </w:r>
        <w:r w:rsidR="00AD45B6">
          <w:rPr>
            <w:rFonts w:ascii="Times New Roman" w:eastAsia="Times New Roman" w:hAnsi="Times New Roman" w:cs="Times New Roman"/>
            <w:sz w:val="24"/>
            <w:szCs w:val="24"/>
          </w:rPr>
          <w:t xml:space="preserve">affordances) </w:t>
        </w:r>
      </w:ins>
      <w:r>
        <w:rPr>
          <w:rFonts w:ascii="Times New Roman" w:eastAsia="Times New Roman" w:hAnsi="Times New Roman" w:cs="Times New Roman"/>
          <w:sz w:val="24"/>
          <w:szCs w:val="24"/>
        </w:rPr>
        <w:t xml:space="preserve">as they could reasonably generate. Participants were reminded that a single object typically has multiple uses and were encouraged to list multiple object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666632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the screen, and participants were instructed </w:t>
      </w:r>
      <w:ins w:id="79" w:author="Nick Maxwell" w:date="2024-03-11T13:39:00Z">
        <w:r w:rsidR="00250D2D">
          <w:rPr>
            <w:rFonts w:ascii="Times New Roman" w:eastAsia="Times New Roman" w:hAnsi="Times New Roman" w:cs="Times New Roman"/>
            <w:sz w:val="24"/>
            <w:szCs w:val="24"/>
          </w:rPr>
          <w:t xml:space="preserve">to </w:t>
        </w:r>
      </w:ins>
      <w:ins w:id="80" w:author="Nick Maxwell" w:date="2024-03-11T13:38:00Z">
        <w:r w:rsidR="00250D2D">
          <w:rPr>
            <w:rFonts w:ascii="Times New Roman" w:eastAsia="Times New Roman" w:hAnsi="Times New Roman" w:cs="Times New Roman"/>
            <w:sz w:val="24"/>
            <w:szCs w:val="24"/>
          </w:rPr>
          <w:t xml:space="preserve">generate as many affordances </w:t>
        </w:r>
      </w:ins>
      <w:ins w:id="81" w:author="Nick Maxwell" w:date="2024-03-11T13:39:00Z">
        <w:r w:rsidR="00250D2D">
          <w:rPr>
            <w:rFonts w:ascii="Times New Roman" w:eastAsia="Times New Roman" w:hAnsi="Times New Roman" w:cs="Times New Roman"/>
            <w:sz w:val="24"/>
            <w:szCs w:val="24"/>
          </w:rPr>
          <w:t xml:space="preserve">as they reasonably could in response to cue. Participants typed each affordance response </w:t>
        </w:r>
      </w:ins>
      <w:del w:id="82" w:author="Nick Maxwell" w:date="2024-03-11T13:39:00Z">
        <w:r w:rsidDel="00250D2D">
          <w:rPr>
            <w:rFonts w:ascii="Times New Roman" w:eastAsia="Times New Roman" w:hAnsi="Times New Roman" w:cs="Times New Roman"/>
            <w:sz w:val="24"/>
            <w:szCs w:val="24"/>
          </w:rPr>
          <w:delText xml:space="preserve">to type each possible </w:delText>
        </w:r>
      </w:del>
      <w:del w:id="83" w:author="Nick Maxwell" w:date="2024-02-29T17:50:00Z">
        <w:r w:rsidDel="00C3085C">
          <w:rPr>
            <w:rFonts w:ascii="Times New Roman" w:eastAsia="Times New Roman" w:hAnsi="Times New Roman" w:cs="Times New Roman"/>
            <w:sz w:val="24"/>
            <w:szCs w:val="24"/>
          </w:rPr>
          <w:delText>affordances</w:delText>
        </w:r>
      </w:del>
      <w:del w:id="84" w:author="Nick Maxwell" w:date="2024-03-11T13:39:00Z">
        <w:r w:rsidDel="00250D2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into a textbox which was located directly below the </w:t>
      </w:r>
      <w:del w:id="85" w:author="Nick Maxwell" w:date="2024-03-11T13:39:00Z">
        <w:r w:rsidDel="00250D2D">
          <w:rPr>
            <w:rFonts w:ascii="Times New Roman" w:eastAsia="Times New Roman" w:hAnsi="Times New Roman" w:cs="Times New Roman"/>
            <w:sz w:val="24"/>
            <w:szCs w:val="24"/>
          </w:rPr>
          <w:delText>word</w:delText>
        </w:r>
      </w:del>
      <w:ins w:id="86" w:author="Nick Maxwell" w:date="2024-03-11T13:39:00Z">
        <w:r w:rsidR="00250D2D">
          <w:rPr>
            <w:rFonts w:ascii="Times New Roman" w:eastAsia="Times New Roman" w:hAnsi="Times New Roman" w:cs="Times New Roman"/>
            <w:sz w:val="24"/>
            <w:szCs w:val="24"/>
          </w:rPr>
          <w:t>cue</w:t>
        </w:r>
      </w:ins>
      <w:r>
        <w:rPr>
          <w:rFonts w:ascii="Times New Roman" w:eastAsia="Times New Roman" w:hAnsi="Times New Roman" w:cs="Times New Roman"/>
          <w:sz w:val="24"/>
          <w:szCs w:val="24"/>
        </w:rPr>
        <w:t xml:space="preserve">. To maximize potential affordances, participants were not given </w:t>
      </w:r>
      <w:r>
        <w:rPr>
          <w:rFonts w:ascii="Times New Roman" w:eastAsia="Times New Roman" w:hAnsi="Times New Roman" w:cs="Times New Roman"/>
          <w:sz w:val="24"/>
          <w:szCs w:val="24"/>
        </w:rPr>
        <w:lastRenderedPageBreak/>
        <w:t xml:space="preserve">specific instructions on how to format their responses (i.e., tense, single words vs. phrases, etc.) with the exception that they were asked to separate each unique </w:t>
      </w:r>
      <w:ins w:id="87" w:author="Nick Maxwell" w:date="2024-02-29T17:51:00Z">
        <w:r w:rsidR="00C3085C">
          <w:rPr>
            <w:rFonts w:ascii="Times New Roman" w:eastAsia="Times New Roman" w:hAnsi="Times New Roman" w:cs="Times New Roman"/>
            <w:sz w:val="24"/>
            <w:szCs w:val="24"/>
          </w:rPr>
          <w:t>object use</w:t>
        </w:r>
      </w:ins>
      <w:del w:id="88" w:author="Nick Maxwell" w:date="2024-02-29T17:51:00Z">
        <w:r w:rsidDel="00C3085C">
          <w:rPr>
            <w:rFonts w:ascii="Times New Roman" w:eastAsia="Times New Roman" w:hAnsi="Times New Roman" w:cs="Times New Roman"/>
            <w:sz w:val="24"/>
            <w:szCs w:val="24"/>
          </w:rPr>
          <w:delText>affordance</w:delText>
        </w:r>
      </w:del>
      <w:r>
        <w:rPr>
          <w:rFonts w:ascii="Times New Roman" w:eastAsia="Times New Roman" w:hAnsi="Times New Roman" w:cs="Times New Roman"/>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5B88E47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ins w:id="89" w:author="Nick Maxwell" w:date="2024-02-22T09:12:00Z">
        <w:r w:rsidR="00673F11">
          <w:rPr>
            <w:rFonts w:ascii="Times New Roman" w:eastAsia="Times New Roman" w:hAnsi="Times New Roman" w:cs="Times New Roman"/>
            <w:sz w:val="24"/>
            <w:szCs w:val="24"/>
          </w:rPr>
          <w:t xml:space="preserve">being </w:t>
        </w:r>
      </w:ins>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Montefinese’s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w:t>
      </w:r>
      <w:del w:id="90" w:author="Nick Maxwell" w:date="2024-03-11T13:40:00Z">
        <w:r w:rsidDel="002F6FED">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r>
        <w:rPr>
          <w:rFonts w:ascii="Times New Roman" w:eastAsia="Times New Roman" w:hAnsi="Times New Roman" w:cs="Times New Roman"/>
          <w:i/>
          <w:sz w:val="24"/>
          <w:szCs w:val="24"/>
        </w:rPr>
        <w:t>tidytext</w:t>
      </w:r>
      <w:r>
        <w:rPr>
          <w:rFonts w:ascii="Times New Roman" w:eastAsia="Times New Roman" w:hAnsi="Times New Roman" w:cs="Times New Roman"/>
          <w:sz w:val="24"/>
          <w:szCs w:val="24"/>
        </w:rPr>
        <w:t xml:space="preserve"> package was used to identify and separate individual affordance responses to each cue (Silge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r>
        <w:rPr>
          <w:rFonts w:ascii="Times New Roman" w:eastAsia="Times New Roman" w:hAnsi="Times New Roman" w:cs="Times New Roman"/>
          <w:i/>
          <w:sz w:val="24"/>
          <w:szCs w:val="24"/>
        </w:rPr>
        <w:t xml:space="preserve">colour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socialise</w:t>
      </w:r>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misspellings were corrected by replacing each misspelled word with its corresponding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generated correction.</w:t>
      </w:r>
    </w:p>
    <w:p w14:paraId="0000002D" w14:textId="590C204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r>
        <w:rPr>
          <w:rFonts w:ascii="Times New Roman" w:eastAsia="Times New Roman" w:hAnsi="Times New Roman" w:cs="Times New Roman"/>
          <w:i/>
          <w:sz w:val="24"/>
          <w:szCs w:val="24"/>
        </w:rPr>
        <w:t>tidytext</w:t>
      </w:r>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 xml:space="preserve">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ins w:id="91" w:author="Nick Maxwell" w:date="2024-03-03T12:54:00Z">
        <w:r w:rsidR="00554C76">
          <w:rPr>
            <w:rFonts w:ascii="Times New Roman" w:eastAsia="Times New Roman" w:hAnsi="Times New Roman" w:cs="Times New Roman"/>
            <w:sz w:val="24"/>
            <w:szCs w:val="24"/>
          </w:rPr>
          <w:t xml:space="preserve">which were isolated in the previous step </w:t>
        </w:r>
      </w:ins>
      <w:r>
        <w:rPr>
          <w:rFonts w:ascii="Times New Roman" w:eastAsia="Times New Roman" w:hAnsi="Times New Roman" w:cs="Times New Roman"/>
          <w:sz w:val="24"/>
          <w:szCs w:val="24"/>
        </w:rPr>
        <w:t xml:space="preserve">often contained multiple actions, as well as other context specific words (e.g., nouns and adjectives) which may also contain important information regarding object use. </w:t>
      </w:r>
      <w:ins w:id="92" w:author="Nick Maxwell" w:date="2024-03-03T12:54:00Z">
        <w:r w:rsidR="00554C76">
          <w:rPr>
            <w:rFonts w:ascii="Times New Roman" w:eastAsia="Times New Roman" w:hAnsi="Times New Roman" w:cs="Times New Roman"/>
            <w:sz w:val="24"/>
            <w:szCs w:val="24"/>
          </w:rPr>
          <w:t>As such</w:t>
        </w:r>
      </w:ins>
      <w:ins w:id="93" w:author="Nick Maxwell" w:date="2024-03-03T12:55:00Z">
        <w:r w:rsidR="00554C76">
          <w:rPr>
            <w:rFonts w:ascii="Times New Roman" w:eastAsia="Times New Roman" w:hAnsi="Times New Roman" w:cs="Times New Roman"/>
            <w:sz w:val="24"/>
            <w:szCs w:val="24"/>
          </w:rPr>
          <w:t xml:space="preserve">, phrases were further split into separate lines, particularly when they contained a mix of nouns and verbs (i.e., for the </w:t>
        </w:r>
        <w:r w:rsidR="00554C76" w:rsidRPr="00554C76">
          <w:rPr>
            <w:rFonts w:ascii="Times New Roman" w:eastAsia="Times New Roman" w:hAnsi="Times New Roman" w:cs="Times New Roman"/>
            <w:i/>
            <w:iCs/>
            <w:sz w:val="24"/>
            <w:szCs w:val="24"/>
            <w:rPrChange w:id="94" w:author="Nick Maxwell" w:date="2024-03-03T12:56:00Z">
              <w:rPr>
                <w:rFonts w:ascii="Times New Roman" w:eastAsia="Times New Roman" w:hAnsi="Times New Roman" w:cs="Times New Roman"/>
                <w:sz w:val="24"/>
                <w:szCs w:val="24"/>
              </w:rPr>
            </w:rPrChange>
          </w:rPr>
          <w:t>cue</w:t>
        </w:r>
        <w:r w:rsidR="00554C76">
          <w:rPr>
            <w:rFonts w:ascii="Times New Roman" w:eastAsia="Times New Roman" w:hAnsi="Times New Roman" w:cs="Times New Roman"/>
            <w:sz w:val="24"/>
            <w:szCs w:val="24"/>
          </w:rPr>
          <w:t xml:space="preserve"> </w:t>
        </w:r>
        <w:r w:rsidR="00554C76" w:rsidRPr="00554C76">
          <w:rPr>
            <w:rFonts w:ascii="Times New Roman" w:eastAsia="Times New Roman" w:hAnsi="Times New Roman" w:cs="Times New Roman"/>
            <w:sz w:val="24"/>
            <w:szCs w:val="24"/>
            <w:rPrChange w:id="95" w:author="Nick Maxwell" w:date="2024-03-03T12:55:00Z">
              <w:rPr>
                <w:rFonts w:ascii="Times New Roman" w:eastAsia="Times New Roman" w:hAnsi="Times New Roman" w:cs="Times New Roman"/>
                <w:i/>
                <w:iCs/>
                <w:sz w:val="24"/>
                <w:szCs w:val="24"/>
              </w:rPr>
            </w:rPrChange>
          </w:rPr>
          <w:t>cup</w:t>
        </w:r>
        <w:r w:rsidR="00554C76">
          <w:rPr>
            <w:rFonts w:ascii="Times New Roman" w:eastAsia="Times New Roman" w:hAnsi="Times New Roman" w:cs="Times New Roman"/>
            <w:sz w:val="24"/>
            <w:szCs w:val="24"/>
          </w:rPr>
          <w:t xml:space="preserve">, the affordance </w:t>
        </w:r>
      </w:ins>
      <w:ins w:id="96" w:author="Nick Maxwell" w:date="2024-03-03T12:56:00Z">
        <w:r w:rsidR="00554C76">
          <w:rPr>
            <w:rFonts w:ascii="Times New Roman" w:eastAsia="Times New Roman" w:hAnsi="Times New Roman" w:cs="Times New Roman"/>
            <w:sz w:val="24"/>
            <w:szCs w:val="24"/>
          </w:rPr>
          <w:t>“</w:t>
        </w:r>
      </w:ins>
      <w:ins w:id="97" w:author="Nick Maxwell" w:date="2024-03-03T12:55:00Z">
        <w:r w:rsidR="00554C76">
          <w:rPr>
            <w:rFonts w:ascii="Times New Roman" w:eastAsia="Times New Roman" w:hAnsi="Times New Roman" w:cs="Times New Roman"/>
            <w:sz w:val="24"/>
            <w:szCs w:val="24"/>
          </w:rPr>
          <w:t>pencil holder</w:t>
        </w:r>
      </w:ins>
      <w:ins w:id="98" w:author="Nick Maxwell" w:date="2024-03-03T12:56:00Z">
        <w:r w:rsidR="00554C76">
          <w:rPr>
            <w:rFonts w:ascii="Times New Roman" w:eastAsia="Times New Roman" w:hAnsi="Times New Roman" w:cs="Times New Roman"/>
            <w:sz w:val="24"/>
            <w:szCs w:val="24"/>
          </w:rPr>
          <w:t>”</w:t>
        </w:r>
      </w:ins>
      <w:ins w:id="99" w:author="Nick Maxwell" w:date="2024-03-03T12:55:00Z">
        <w:r w:rsidR="00554C76">
          <w:rPr>
            <w:rFonts w:ascii="Times New Roman" w:eastAsia="Times New Roman" w:hAnsi="Times New Roman" w:cs="Times New Roman"/>
            <w:sz w:val="24"/>
            <w:szCs w:val="24"/>
          </w:rPr>
          <w:t xml:space="preserve"> would be </w:t>
        </w:r>
      </w:ins>
      <w:ins w:id="100" w:author="Nick Maxwell" w:date="2024-03-03T12:56:00Z">
        <w:r w:rsidR="00554C76">
          <w:rPr>
            <w:rFonts w:ascii="Times New Roman" w:eastAsia="Times New Roman" w:hAnsi="Times New Roman" w:cs="Times New Roman"/>
            <w:sz w:val="24"/>
            <w:szCs w:val="24"/>
          </w:rPr>
          <w:t>separated</w:t>
        </w:r>
      </w:ins>
      <w:ins w:id="101" w:author="Nick Maxwell" w:date="2024-03-03T12:55:00Z">
        <w:r w:rsidR="00554C76">
          <w:rPr>
            <w:rFonts w:ascii="Times New Roman" w:eastAsia="Times New Roman" w:hAnsi="Times New Roman" w:cs="Times New Roman"/>
            <w:sz w:val="24"/>
            <w:szCs w:val="24"/>
          </w:rPr>
          <w:t xml:space="preserve"> as</w:t>
        </w:r>
      </w:ins>
      <w:ins w:id="102" w:author="Nick Maxwell" w:date="2024-03-03T12:56:00Z">
        <w:r w:rsidR="00554C76">
          <w:rPr>
            <w:rFonts w:ascii="Times New Roman" w:eastAsia="Times New Roman" w:hAnsi="Times New Roman" w:cs="Times New Roman"/>
            <w:sz w:val="24"/>
            <w:szCs w:val="24"/>
          </w:rPr>
          <w:t xml:space="preserve"> “pencil” and “hold”). </w:t>
        </w:r>
      </w:ins>
      <w:r w:rsidRPr="00554C7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del w:id="103" w:author="Nick Maxwell" w:date="2024-03-03T12:56:00Z">
        <w:r w:rsidDel="00554C76">
          <w:rPr>
            <w:rFonts w:ascii="Times New Roman" w:eastAsia="Times New Roman" w:hAnsi="Times New Roman" w:cs="Times New Roman"/>
            <w:sz w:val="24"/>
            <w:szCs w:val="24"/>
          </w:rPr>
          <w:delText>splitting phrases into separate lines in the dataset</w:delText>
        </w:r>
      </w:del>
      <w:ins w:id="104" w:author="Nick Maxwell" w:date="2024-03-03T12:56:00Z">
        <w:r w:rsidR="00554C76">
          <w:rPr>
            <w:rFonts w:ascii="Times New Roman" w:eastAsia="Times New Roman" w:hAnsi="Times New Roman" w:cs="Times New Roman"/>
            <w:sz w:val="24"/>
            <w:szCs w:val="24"/>
          </w:rPr>
          <w:t xml:space="preserve">separating </w:t>
        </w:r>
      </w:ins>
      <w:ins w:id="105" w:author="Nick Maxwell" w:date="2024-03-03T12:57:00Z">
        <w:r w:rsidR="00305F67">
          <w:rPr>
            <w:rFonts w:ascii="Times New Roman" w:eastAsia="Times New Roman" w:hAnsi="Times New Roman" w:cs="Times New Roman"/>
            <w:sz w:val="24"/>
            <w:szCs w:val="24"/>
          </w:rPr>
          <w:t>affordance phrases</w:t>
        </w:r>
      </w:ins>
      <w:r>
        <w:rPr>
          <w:rFonts w:ascii="Times New Roman" w:eastAsia="Times New Roman" w:hAnsi="Times New Roman" w:cs="Times New Roman"/>
          <w:sz w:val="24"/>
          <w:szCs w:val="24"/>
        </w:rPr>
        <w: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stopwords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 xml:space="preserve">, etc.), which were dropped via the </w:t>
      </w:r>
      <w:r>
        <w:rPr>
          <w:rFonts w:ascii="Times New Roman" w:eastAsia="Times New Roman" w:hAnsi="Times New Roman" w:cs="Times New Roman"/>
          <w:i/>
          <w:sz w:val="24"/>
          <w:szCs w:val="24"/>
        </w:rPr>
        <w:t>stopwords</w:t>
      </w:r>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stopwords, the remaining responses were lemmatized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r>
        <w:rPr>
          <w:rFonts w:ascii="Times New Roman" w:eastAsia="Times New Roman" w:hAnsi="Times New Roman" w:cs="Times New Roman"/>
          <w:i/>
          <w:sz w:val="24"/>
          <w:szCs w:val="24"/>
        </w:rPr>
        <w:t>udpipe</w:t>
      </w:r>
      <w:r>
        <w:rPr>
          <w:rFonts w:ascii="Times New Roman" w:eastAsia="Times New Roman" w:hAnsi="Times New Roman" w:cs="Times New Roman"/>
          <w:sz w:val="24"/>
          <w:szCs w:val="24"/>
        </w:rPr>
        <w:t xml:space="preserve"> package (Wijffels,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w:t>
      </w:r>
      <w:r>
        <w:rPr>
          <w:rFonts w:ascii="Times New Roman" w:eastAsia="Times New Roman" w:hAnsi="Times New Roman" w:cs="Times New Roman"/>
          <w:sz w:val="24"/>
          <w:szCs w:val="24"/>
        </w:rPr>
        <w:lastRenderedPageBreak/>
        <w:t xml:space="preserve">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039DDC1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w:t>
      </w:r>
      <w:ins w:id="106" w:author="Nick Maxwell" w:date="2024-02-29T17:52:00Z">
        <w:r w:rsidR="00F825F3">
          <w:rPr>
            <w:rFonts w:ascii="Times New Roman" w:eastAsia="Times New Roman" w:hAnsi="Times New Roman" w:cs="Times New Roman"/>
            <w:sz w:val="24"/>
            <w:szCs w:val="24"/>
          </w:rPr>
          <w:t>received responses from</w:t>
        </w:r>
      </w:ins>
      <w:del w:id="107" w:author="Nick Maxwell" w:date="2024-02-29T17:52:00Z">
        <w:r w:rsidDel="00F825F3">
          <w:rPr>
            <w:rFonts w:ascii="Times New Roman" w:eastAsia="Times New Roman" w:hAnsi="Times New Roman" w:cs="Times New Roman"/>
            <w:sz w:val="24"/>
            <w:szCs w:val="24"/>
          </w:rPr>
          <w:delText>been normed by</w:delText>
        </w:r>
      </w:del>
      <w:r>
        <w:rPr>
          <w:rFonts w:ascii="Times New Roman" w:eastAsia="Times New Roman" w:hAnsi="Times New Roman" w:cs="Times New Roman"/>
          <w:sz w:val="24"/>
          <w:szCs w:val="24"/>
        </w:rPr>
        <w:t xml:space="preserve"> a sufficient number of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7455078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673F11">
        <w:rPr>
          <w:rFonts w:ascii="Times New Roman" w:eastAsia="Times New Roman" w:hAnsi="Times New Roman" w:cs="Times New Roman"/>
          <w:iCs/>
          <w:sz w:val="24"/>
          <w:szCs w:val="24"/>
          <w:rPrChange w:id="108" w:author="Nick Maxwell" w:date="2024-02-22T09:13:00Z">
            <w:rPr>
              <w:rFonts w:ascii="Times New Roman" w:eastAsia="Times New Roman" w:hAnsi="Times New Roman" w:cs="Times New Roman"/>
              <w:i/>
              <w:sz w:val="24"/>
              <w:szCs w:val="24"/>
            </w:rPr>
          </w:rPrChange>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w:t>
      </w:r>
      <w:r>
        <w:rPr>
          <w:rFonts w:ascii="Times New Roman" w:eastAsia="Times New Roman" w:hAnsi="Times New Roman" w:cs="Times New Roman"/>
          <w:sz w:val="24"/>
          <w:szCs w:val="24"/>
        </w:rPr>
        <w:lastRenderedPageBreak/>
        <w:t>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w:t>
      </w:r>
      <w:ins w:id="109" w:author="Nick Maxwell" w:date="2024-03-11T13:42:00Z">
        <w:r w:rsidR="00585F51">
          <w:rPr>
            <w:rFonts w:ascii="Times New Roman" w:eastAsia="Times New Roman" w:hAnsi="Times New Roman" w:cs="Times New Roman"/>
            <w:sz w:val="24"/>
            <w:szCs w:val="24"/>
          </w:rPr>
          <w:t xml:space="preserve">. </w:t>
        </w:r>
      </w:ins>
      <w:del w:id="110" w:author="Nick Maxwell" w:date="2024-03-11T13:42:00Z">
        <w:r w:rsidDel="00585F51">
          <w:rPr>
            <w:rFonts w:ascii="Times New Roman" w:eastAsia="Times New Roman" w:hAnsi="Times New Roman" w:cs="Times New Roman"/>
            <w:sz w:val="24"/>
            <w:szCs w:val="24"/>
          </w:rPr>
          <w:delText xml:space="preserve"> (e.g., </w:delText>
        </w:r>
      </w:del>
      <w:ins w:id="111" w:author="Nick Maxwell" w:date="2024-03-11T13:42:00Z">
        <w:r w:rsidR="00585F51">
          <w:rPr>
            <w:rFonts w:ascii="Times New Roman" w:eastAsia="Times New Roman" w:hAnsi="Times New Roman" w:cs="Times New Roman"/>
            <w:sz w:val="24"/>
            <w:szCs w:val="24"/>
          </w:rPr>
          <w:t>F</w:t>
        </w:r>
      </w:ins>
      <w:del w:id="112" w:author="Nick Maxwell" w:date="2024-03-11T13:42:00Z">
        <w:r w:rsidDel="00585F5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or </w:t>
      </w:r>
      <w:ins w:id="113" w:author="Nick Maxwell" w:date="2024-03-11T13:42:00Z">
        <w:r w:rsidR="00585F51">
          <w:rPr>
            <w:rFonts w:ascii="Times New Roman" w:eastAsia="Times New Roman" w:hAnsi="Times New Roman" w:cs="Times New Roman"/>
            <w:sz w:val="24"/>
            <w:szCs w:val="24"/>
          </w:rPr>
          <w:t xml:space="preserve">example, when responding to </w:t>
        </w:r>
      </w:ins>
      <w:r>
        <w:rPr>
          <w:rFonts w:ascii="Times New Roman" w:eastAsia="Times New Roman" w:hAnsi="Times New Roman" w:cs="Times New Roman"/>
          <w:sz w:val="24"/>
          <w:szCs w:val="24"/>
        </w:rPr>
        <w:t xml:space="preserve">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w:t>
      </w:r>
      <w:del w:id="114" w:author="Nick Maxwell" w:date="2024-03-11T13:42:00Z">
        <w:r w:rsidDel="00585F5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1170EBB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 xml:space="preserve">of quantifying object-affordance dynamics,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participant 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w:t>
      </w:r>
      <w:r w:rsidR="00AE4C8A">
        <w:rPr>
          <w:rFonts w:ascii="Times New Roman" w:eastAsia="Times New Roman" w:hAnsi="Times New Roman" w:cs="Times New Roman"/>
          <w:sz w:val="24"/>
          <w:szCs w:val="24"/>
        </w:rPr>
        <w:lastRenderedPageBreak/>
        <w:t xml:space="preserve">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5"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xml:space="preserve">. This application provides users with two sets of information. First, the top table displays information regarding each cue word, including mean BOI Rating (Pexman et al., 2019), Concreteness (Brysbaert et al., 2014), SUBLTEX frequency (Brysbaert &amp; New, 2009), age of acquisition (AoA; Kuperman, Stadthagen-Gonzalez, &amp; </w:t>
      </w:r>
      <w:r>
        <w:rPr>
          <w:rFonts w:ascii="Times New Roman" w:eastAsia="Times New Roman" w:hAnsi="Times New Roman" w:cs="Times New Roman"/>
          <w:sz w:val="24"/>
          <w:szCs w:val="24"/>
        </w:rPr>
        <w:lastRenderedPageBreak/>
        <w:t xml:space="preserve">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both tables, users can search and filter the dataset based </w:t>
      </w:r>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Pexman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affordance measures and concreteness, </w:t>
      </w:r>
      <w:r w:rsidR="000B263A">
        <w:rPr>
          <w:rFonts w:ascii="Times New Roman" w:eastAsia="Times New Roman" w:hAnsi="Times New Roman" w:cs="Times New Roman"/>
          <w:sz w:val="24"/>
          <w:szCs w:val="24"/>
        </w:rPr>
        <w:t>AoA</w:t>
      </w:r>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 xml:space="preserve">As such, we also expected negative correlations between </w:t>
      </w:r>
      <w:r w:rsidR="00AA44DF">
        <w:rPr>
          <w:rFonts w:ascii="Times New Roman" w:eastAsia="Times New Roman" w:hAnsi="Times New Roman" w:cs="Times New Roman"/>
          <w:sz w:val="24"/>
          <w:szCs w:val="24"/>
        </w:rPr>
        <w:lastRenderedPageBreak/>
        <w:t>AFSS and AFS. However, because AFP was designed to mitigate the effects of set size on affordance strength, this negative effect was expected to be greatly reduced when assessing the 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w:t>
      </w:r>
      <w:r>
        <w:rPr>
          <w:rFonts w:ascii="Times New Roman" w:eastAsia="Times New Roman" w:hAnsi="Times New Roman" w:cs="Times New Roman"/>
          <w:sz w:val="24"/>
          <w:szCs w:val="24"/>
        </w:rPr>
        <w:lastRenderedPageBreak/>
        <w:t>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animacy effect emerged,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7CB07F86"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Next, we assessed the relationship between each affordance measure (AFS, AFP, and AFSS) and BOI, concreteness, SUBLTEX frequency, AoA</w:t>
      </w:r>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s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 </w:t>
      </w:r>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 Next, AoA was negatively related to both AFSS and AFP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s = -.21; </w:t>
      </w:r>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789AF20E"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assessed the relationship between AFS and AFP and two other similarity measures: FAS values taken from Nelson et al. (2004), which measure the probability of a word being generated for a given cue via free</w:t>
      </w:r>
      <w:ins w:id="115" w:author="Nick Maxwell" w:date="2024-03-11T13:43:00Z">
        <w:r w:rsidR="00D36E34">
          <w:rPr>
            <w:rFonts w:ascii="Times New Roman" w:eastAsia="Times New Roman" w:hAnsi="Times New Roman" w:cs="Times New Roman"/>
            <w:sz w:val="24"/>
            <w:szCs w:val="24"/>
          </w:rPr>
          <w:t xml:space="preserve"> </w:t>
        </w:r>
      </w:ins>
      <w:del w:id="116" w:author="Nick Maxwell" w:date="2024-03-11T13:43:00Z">
        <w:r w:rsidDel="00D36E3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association, and COS values derived from Buchanan et al.</w:t>
      </w:r>
      <w:ins w:id="117" w:author="Nick Maxwell" w:date="2024-03-11T13:44:00Z">
        <w:r w:rsidR="00CD73AB">
          <w:rPr>
            <w:rFonts w:ascii="Times New Roman" w:eastAsia="Times New Roman" w:hAnsi="Times New Roman" w:cs="Times New Roman"/>
            <w:sz w:val="24"/>
            <w:szCs w:val="24"/>
          </w:rPr>
          <w:t xml:space="preserve"> (</w:t>
        </w:r>
      </w:ins>
      <w:del w:id="118" w:author="Nick Maxwell" w:date="2024-03-11T13:44:00Z">
        <w:r w:rsidDel="00CD73A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2019</w:t>
      </w:r>
      <w:ins w:id="119" w:author="Nick Maxwell" w:date="2024-03-11T13:45:00Z">
        <w:r w:rsidR="006F5D8D">
          <w:rPr>
            <w:rFonts w:ascii="Times New Roman" w:eastAsia="Times New Roman" w:hAnsi="Times New Roman" w:cs="Times New Roman"/>
            <w:sz w:val="24"/>
            <w:szCs w:val="24"/>
          </w:rPr>
          <w:t>a</w:t>
        </w:r>
      </w:ins>
      <w:ins w:id="120" w:author="Nick Maxwell" w:date="2024-03-11T13:44:00Z">
        <w:r w:rsidR="00CD73A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w:t>
      </w:r>
      <w:r>
        <w:rPr>
          <w:rFonts w:ascii="Times New Roman" w:eastAsia="Times New Roman" w:hAnsi="Times New Roman" w:cs="Times New Roman"/>
          <w:sz w:val="24"/>
          <w:szCs w:val="24"/>
        </w:rPr>
        <w:lastRenderedPageBreak/>
        <w:t xml:space="preserve">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 xml:space="preserve">s ≤ .18; </w:t>
      </w:r>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 ≤ .001 and COS (</w:t>
      </w:r>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 xml:space="preserve">s ≤ .11; </w:t>
      </w:r>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3D59CDC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AoA. Because BOI ratings capture information regarding an object’s perceived </w:t>
      </w:r>
      <w:r>
        <w:rPr>
          <w:rFonts w:ascii="Times New Roman" w:eastAsia="Times New Roman" w:hAnsi="Times New Roman" w:cs="Times New Roman"/>
          <w:sz w:val="24"/>
          <w:szCs w:val="24"/>
        </w:rPr>
        <w:lastRenderedPageBreak/>
        <w:t xml:space="preserve">interactivity, we anticipated that affordance measures would correlate with BOI. However, </w:t>
      </w:r>
      <w:ins w:id="121" w:author="Nick Maxwell" w:date="2024-02-22T16:47:00Z">
        <w:r w:rsidR="00C721DB">
          <w:rPr>
            <w:rFonts w:ascii="Times New Roman" w:eastAsia="Times New Roman" w:hAnsi="Times New Roman" w:cs="Times New Roman"/>
            <w:sz w:val="24"/>
            <w:szCs w:val="24"/>
          </w:rPr>
          <w:t>m</w:t>
        </w:r>
      </w:ins>
      <w:ins w:id="122" w:author="Nick Maxwell" w:date="2024-02-22T16:48:00Z">
        <w:r w:rsidR="00C721DB">
          <w:rPr>
            <w:rFonts w:ascii="Times New Roman" w:eastAsia="Times New Roman" w:hAnsi="Times New Roman" w:cs="Times New Roman"/>
            <w:sz w:val="24"/>
            <w:szCs w:val="24"/>
          </w:rPr>
          <w:t>ostly</w:t>
        </w:r>
      </w:ins>
      <w:del w:id="123" w:author="Nick Maxwell" w:date="2024-02-22T16:47:00Z">
        <w:r w:rsidR="008C1EB9" w:rsidDel="00C721DB">
          <w:rPr>
            <w:rFonts w:ascii="Times New Roman" w:eastAsia="Times New Roman" w:hAnsi="Times New Roman" w:cs="Times New Roman"/>
            <w:sz w:val="24"/>
            <w:szCs w:val="24"/>
          </w:rPr>
          <w:delText>only</w:delText>
        </w:r>
      </w:del>
      <w:r w:rsidR="008C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weak correlations emerged between BOI and affordances, suggesting that each measure likely assesses separate constructs.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affordance measures were </w:t>
      </w:r>
      <w:del w:id="124" w:author="Nick Maxwell" w:date="2024-02-22T16:50:00Z">
        <w:r w:rsidDel="00822206">
          <w:rPr>
            <w:rFonts w:ascii="Times New Roman" w:eastAsia="Times New Roman" w:hAnsi="Times New Roman" w:cs="Times New Roman"/>
            <w:sz w:val="24"/>
            <w:szCs w:val="24"/>
          </w:rPr>
          <w:delText xml:space="preserve">weakly </w:delText>
        </w:r>
      </w:del>
      <w:ins w:id="125" w:author="Nick Maxwell" w:date="2024-02-22T16:50:00Z">
        <w:r w:rsidR="00822206">
          <w:rPr>
            <w:rFonts w:ascii="Times New Roman" w:eastAsia="Times New Roman" w:hAnsi="Times New Roman" w:cs="Times New Roman"/>
            <w:sz w:val="24"/>
            <w:szCs w:val="24"/>
          </w:rPr>
          <w:t xml:space="preserve">moderately </w:t>
        </w:r>
      </w:ins>
      <w:r>
        <w:rPr>
          <w:rFonts w:ascii="Times New Roman" w:eastAsia="Times New Roman" w:hAnsi="Times New Roman" w:cs="Times New Roman"/>
          <w:sz w:val="24"/>
          <w:szCs w:val="24"/>
        </w:rPr>
        <w:t>correlated with concreteness</w:t>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between AFSS and AoA.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multiple uses. </w:t>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1C795B65"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Buchanan et al.’s </w:t>
      </w:r>
      <w:ins w:id="126" w:author="Nick Maxwell" w:date="2024-03-11T13:45:00Z">
        <w:r w:rsidR="006F5D8D">
          <w:rPr>
            <w:rFonts w:ascii="Times New Roman" w:eastAsia="Times New Roman" w:hAnsi="Times New Roman" w:cs="Times New Roman"/>
            <w:sz w:val="24"/>
            <w:szCs w:val="24"/>
          </w:rPr>
          <w:t xml:space="preserve">(2019a) </w:t>
        </w:r>
      </w:ins>
      <w:r w:rsidR="00E04520">
        <w:rPr>
          <w:rFonts w:ascii="Times New Roman" w:eastAsia="Times New Roman" w:hAnsi="Times New Roman" w:cs="Times New Roman"/>
          <w:sz w:val="24"/>
          <w:szCs w:val="24"/>
        </w:rPr>
        <w:t xml:space="preserve">semantic feature production norms. For both datasets, overlap was low, with </w:t>
      </w:r>
      <w:ins w:id="127" w:author="Nick Maxwell" w:date="2024-03-11T13:45:00Z">
        <w:r w:rsidR="00E45DB3">
          <w:rPr>
            <w:rFonts w:ascii="Times New Roman" w:eastAsia="Times New Roman" w:hAnsi="Times New Roman" w:cs="Times New Roman"/>
            <w:sz w:val="24"/>
            <w:szCs w:val="24"/>
          </w:rPr>
          <w:t xml:space="preserve">less than </w:t>
        </w:r>
      </w:ins>
      <w:del w:id="128" w:author="Nick Maxwell" w:date="2024-03-11T13:45:00Z">
        <w:r w:rsidR="00E04520" w:rsidDel="00E45DB3">
          <w:rPr>
            <w:rFonts w:ascii="Times New Roman" w:eastAsia="Times New Roman" w:hAnsi="Times New Roman" w:cs="Times New Roman"/>
            <w:sz w:val="24"/>
            <w:szCs w:val="24"/>
          </w:rPr>
          <w:delText xml:space="preserve">&lt; </w:delText>
        </w:r>
      </w:del>
      <w:r w:rsidR="00E04520">
        <w:rPr>
          <w:rFonts w:ascii="Times New Roman" w:eastAsia="Times New Roman" w:hAnsi="Times New Roman" w:cs="Times New Roman"/>
          <w:sz w:val="24"/>
          <w:szCs w:val="24"/>
        </w:rPr>
        <w:t xml:space="preserve">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 xml:space="preserve">lack of overlapping pairs suggests that responses in </w:t>
      </w:r>
      <w:r w:rsidR="00E04520">
        <w:rPr>
          <w:rFonts w:ascii="Times New Roman" w:eastAsia="Times New Roman" w:hAnsi="Times New Roman" w:cs="Times New Roman"/>
          <w:sz w:val="24"/>
          <w:szCs w:val="24"/>
        </w:rPr>
        <w:lastRenderedPageBreak/>
        <w:t>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A5786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Pexman et al. (2019) </w:t>
      </w:r>
      <w:r w:rsidR="003D731D">
        <w:rPr>
          <w:rFonts w:ascii="Times New Roman" w:eastAsia="Times New Roman" w:hAnsi="Times New Roman" w:cs="Times New Roman"/>
          <w:sz w:val="24"/>
          <w:szCs w:val="24"/>
        </w:rPr>
        <w:t xml:space="preserve">provided some quantification of object interactivity. </w:t>
      </w:r>
      <w:r>
        <w:rPr>
          <w:rFonts w:ascii="Times New Roman" w:eastAsia="Times New Roman" w:hAnsi="Times New Roman" w:cs="Times New Roman"/>
          <w:sz w:val="24"/>
          <w:szCs w:val="24"/>
        </w:rPr>
        <w:t xml:space="preserve">As such, the low correlations between affordance measures and BOI are somewhat </w:t>
      </w:r>
      <w:r>
        <w:rPr>
          <w:rFonts w:ascii="Times New Roman" w:eastAsia="Times New Roman" w:hAnsi="Times New Roman" w:cs="Times New Roman"/>
          <w:sz w:val="24"/>
          <w:szCs w:val="24"/>
        </w:rPr>
        <w:lastRenderedPageBreak/>
        <w:t>surprising, given that both datasets measure perceived interactivity. However, we note that differences in response format between the two studies may partially explain this discrepancy. Unlike the present study which utilized an open-ended response format, Pexman et al. had participants rate</w:t>
      </w:r>
      <w:del w:id="129" w:author="Nick Maxwell" w:date="2024-02-22T09:14:00Z">
        <w:r w:rsidDel="00C43C40">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30B5A28F" w14:textId="77777777" w:rsidR="00DA6FB3" w:rsidRDefault="00E04520">
      <w:pPr>
        <w:spacing w:after="0" w:line="480" w:lineRule="auto"/>
        <w:ind w:firstLine="720"/>
        <w:rPr>
          <w:ins w:id="130" w:author="Nick Maxwell" w:date="2024-03-11T13: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participants provided their 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w:t>
      </w:r>
      <w:r w:rsidR="00987F56">
        <w:rPr>
          <w:rFonts w:ascii="Times New Roman" w:eastAsia="Times New Roman" w:hAnsi="Times New Roman" w:cs="Times New Roman"/>
          <w:sz w:val="24"/>
          <w:szCs w:val="24"/>
        </w:rPr>
        <w:lastRenderedPageBreak/>
        <w:t xml:space="preserve">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height, age, and disability status on affordances.</w:t>
      </w:r>
      <w:ins w:id="131" w:author="Nick Maxwell" w:date="2024-02-22T16:47:00Z">
        <w:r w:rsidR="00C721DB">
          <w:rPr>
            <w:rFonts w:ascii="Times New Roman" w:eastAsia="Times New Roman" w:hAnsi="Times New Roman" w:cs="Times New Roman"/>
            <w:sz w:val="24"/>
            <w:szCs w:val="24"/>
          </w:rPr>
          <w:t xml:space="preserve"> </w:t>
        </w:r>
      </w:ins>
    </w:p>
    <w:p w14:paraId="64DB235E" w14:textId="6F15C1B8" w:rsidR="00A35D38" w:rsidRDefault="00A35D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work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Ultimately, however, the present study provides an important starting point for measuring the link between affordances and action</w:t>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01B01812" w:rsidR="00E0085D" w:rsidDel="00FB0201" w:rsidRDefault="00E04520">
      <w:pPr>
        <w:spacing w:after="0" w:line="480" w:lineRule="auto"/>
        <w:rPr>
          <w:del w:id="132" w:author="Nick Maxwell" w:date="2024-03-09T11: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w:t>
      </w:r>
      <w:ins w:id="133" w:author="Nick Maxwell" w:date="2024-03-11T13:47:00Z">
        <w:r w:rsidR="006D7BC9">
          <w:rPr>
            <w:rFonts w:ascii="Times New Roman" w:eastAsia="Times New Roman" w:hAnsi="Times New Roman" w:cs="Times New Roman"/>
            <w:sz w:val="24"/>
            <w:szCs w:val="24"/>
          </w:rPr>
          <w:t>the first</w:t>
        </w:r>
      </w:ins>
      <w:del w:id="134" w:author="Nick Maxwell" w:date="2024-03-11T13:47:00Z">
        <w:r w:rsidDel="006D7BC9">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w:t>
      </w:r>
      <w:r>
        <w:rPr>
          <w:rFonts w:ascii="Times New Roman" w:eastAsia="Times New Roman" w:hAnsi="Times New Roman" w:cs="Times New Roman"/>
          <w:sz w:val="24"/>
          <w:szCs w:val="24"/>
        </w:rPr>
        <w:lastRenderedPageBreak/>
        <w:t>that is separate from other measures of meaning, though more work is needed to fully explore the relationship between affordances and other semantic measures.</w:t>
      </w:r>
    </w:p>
    <w:p w14:paraId="0000004A" w14:textId="77777777" w:rsidR="00E0085D" w:rsidRDefault="00E04520">
      <w:pPr>
        <w:spacing w:after="0" w:line="480" w:lineRule="auto"/>
        <w:rPr>
          <w:rFonts w:ascii="Times New Roman" w:eastAsia="Times New Roman" w:hAnsi="Times New Roman" w:cs="Times New Roman"/>
          <w:sz w:val="24"/>
          <w:szCs w:val="24"/>
        </w:rPr>
        <w:pPrChange w:id="135" w:author="Nick Maxwell" w:date="2024-03-09T11:54:00Z">
          <w:pPr/>
        </w:pPrChange>
      </w:pPr>
      <w:del w:id="136" w:author="Nick Maxwell" w:date="2024-03-09T11:54:00Z">
        <w:r w:rsidDel="00FB0201">
          <w:br w:type="page"/>
        </w:r>
      </w:del>
    </w:p>
    <w:p w14:paraId="575F65A2" w14:textId="3254B672" w:rsidR="000A6E8B" w:rsidRDefault="000A6E8B">
      <w:pPr>
        <w:spacing w:after="0" w:line="480" w:lineRule="auto"/>
        <w:jc w:val="center"/>
        <w:rPr>
          <w:ins w:id="137" w:author="Nick Maxwell" w:date="2024-03-09T14:42:00Z"/>
          <w:rFonts w:ascii="Times New Roman" w:eastAsia="Times New Roman" w:hAnsi="Times New Roman" w:cs="Times New Roman"/>
          <w:b/>
          <w:sz w:val="24"/>
          <w:szCs w:val="24"/>
        </w:rPr>
        <w:pPrChange w:id="138" w:author="Nick Maxwell" w:date="2024-03-09T14:42:00Z">
          <w:pPr>
            <w:spacing w:after="0" w:line="480" w:lineRule="auto"/>
          </w:pPr>
        </w:pPrChange>
      </w:pPr>
      <w:ins w:id="139" w:author="Nick Maxwell" w:date="2024-03-09T14:42:00Z">
        <w:r>
          <w:rPr>
            <w:rFonts w:ascii="Times New Roman" w:eastAsia="Times New Roman" w:hAnsi="Times New Roman" w:cs="Times New Roman"/>
            <w:b/>
            <w:sz w:val="24"/>
            <w:szCs w:val="24"/>
          </w:rPr>
          <w:t>Declarations</w:t>
        </w:r>
      </w:ins>
    </w:p>
    <w:p w14:paraId="2810B14D" w14:textId="58E48BFE" w:rsidR="00821ABD" w:rsidRDefault="00821ABD">
      <w:pPr>
        <w:spacing w:after="0" w:line="480" w:lineRule="auto"/>
        <w:rPr>
          <w:ins w:id="140" w:author="Nick Maxwell" w:date="2024-03-09T14:43:00Z"/>
          <w:rFonts w:ascii="Times New Roman" w:eastAsia="Times New Roman" w:hAnsi="Times New Roman" w:cs="Times New Roman"/>
          <w:b/>
          <w:sz w:val="24"/>
          <w:szCs w:val="24"/>
        </w:rPr>
      </w:pPr>
      <w:ins w:id="141" w:author="Nick Maxwell" w:date="2024-03-09T14:42:00Z">
        <w:r>
          <w:rPr>
            <w:rFonts w:ascii="Times New Roman" w:eastAsia="Times New Roman" w:hAnsi="Times New Roman" w:cs="Times New Roman"/>
            <w:b/>
            <w:sz w:val="24"/>
            <w:szCs w:val="24"/>
          </w:rPr>
          <w:t>Compliance w</w:t>
        </w:r>
      </w:ins>
      <w:ins w:id="142" w:author="Nick Maxwell" w:date="2024-03-09T14:43:00Z">
        <w:r>
          <w:rPr>
            <w:rFonts w:ascii="Times New Roman" w:eastAsia="Times New Roman" w:hAnsi="Times New Roman" w:cs="Times New Roman"/>
            <w:b/>
            <w:sz w:val="24"/>
            <w:szCs w:val="24"/>
          </w:rPr>
          <w:t>ith Ethical Principles</w:t>
        </w:r>
      </w:ins>
    </w:p>
    <w:p w14:paraId="7AAE75B5" w14:textId="045ADB86" w:rsidR="00821ABD" w:rsidRPr="00821ABD" w:rsidRDefault="00821ABD">
      <w:pPr>
        <w:spacing w:after="0" w:line="480" w:lineRule="auto"/>
        <w:rPr>
          <w:ins w:id="143" w:author="Nick Maxwell" w:date="2024-03-09T14:42:00Z"/>
          <w:rFonts w:ascii="Times New Roman" w:eastAsia="Times New Roman" w:hAnsi="Times New Roman" w:cs="Times New Roman"/>
          <w:bCs/>
          <w:sz w:val="24"/>
          <w:szCs w:val="24"/>
          <w:rPrChange w:id="144" w:author="Nick Maxwell" w:date="2024-03-09T14:43:00Z">
            <w:rPr>
              <w:ins w:id="145" w:author="Nick Maxwell" w:date="2024-03-09T14:42:00Z"/>
              <w:rFonts w:ascii="Times New Roman" w:eastAsia="Times New Roman" w:hAnsi="Times New Roman" w:cs="Times New Roman"/>
              <w:b/>
              <w:sz w:val="24"/>
              <w:szCs w:val="24"/>
            </w:rPr>
          </w:rPrChange>
        </w:rPr>
      </w:pPr>
      <w:ins w:id="146" w:author="Nick Maxwell" w:date="2024-03-09T14:43:00Z">
        <w:r>
          <w:rPr>
            <w:rFonts w:ascii="Times New Roman" w:eastAsia="Times New Roman" w:hAnsi="Times New Roman" w:cs="Times New Roman"/>
            <w:bCs/>
            <w:sz w:val="24"/>
            <w:szCs w:val="24"/>
          </w:rPr>
          <w:t xml:space="preserve">All participants provided informed consent prior to their participation. This the materials and procedures for this study were approved </w:t>
        </w:r>
      </w:ins>
      <w:ins w:id="147" w:author="Nick Maxwell" w:date="2024-03-09T14:44:00Z">
        <w:r>
          <w:rPr>
            <w:rFonts w:ascii="Times New Roman" w:eastAsia="Times New Roman" w:hAnsi="Times New Roman" w:cs="Times New Roman"/>
            <w:bCs/>
            <w:sz w:val="24"/>
            <w:szCs w:val="24"/>
          </w:rPr>
          <w:t xml:space="preserve">by </w:t>
        </w:r>
      </w:ins>
      <w:ins w:id="148" w:author="Nick Maxwell" w:date="2024-03-09T14:43:00Z">
        <w:r>
          <w:rPr>
            <w:rFonts w:ascii="Times New Roman" w:eastAsia="Times New Roman" w:hAnsi="Times New Roman" w:cs="Times New Roman"/>
            <w:bCs/>
            <w:sz w:val="24"/>
            <w:szCs w:val="24"/>
          </w:rPr>
          <w:t xml:space="preserve">the </w:t>
        </w:r>
      </w:ins>
      <w:ins w:id="149" w:author="Nick Maxwell" w:date="2024-03-09T14:44:00Z">
        <w:r>
          <w:rPr>
            <w:rFonts w:ascii="Times New Roman" w:eastAsia="Times New Roman" w:hAnsi="Times New Roman" w:cs="Times New Roman"/>
            <w:bCs/>
            <w:sz w:val="24"/>
            <w:szCs w:val="24"/>
          </w:rPr>
          <w:t>Institutional</w:t>
        </w:r>
      </w:ins>
      <w:ins w:id="150" w:author="Nick Maxwell" w:date="2024-03-09T14:43:00Z">
        <w:r>
          <w:rPr>
            <w:rFonts w:ascii="Times New Roman" w:eastAsia="Times New Roman" w:hAnsi="Times New Roman" w:cs="Times New Roman"/>
            <w:bCs/>
            <w:sz w:val="24"/>
            <w:szCs w:val="24"/>
          </w:rPr>
          <w:t xml:space="preserve"> Review Board</w:t>
        </w:r>
      </w:ins>
      <w:ins w:id="151" w:author="Nick Maxwell" w:date="2024-03-09T14:44:00Z">
        <w:r>
          <w:rPr>
            <w:rFonts w:ascii="Times New Roman" w:eastAsia="Times New Roman" w:hAnsi="Times New Roman" w:cs="Times New Roman"/>
            <w:bCs/>
            <w:sz w:val="24"/>
            <w:szCs w:val="24"/>
          </w:rPr>
          <w:t>s</w:t>
        </w:r>
      </w:ins>
      <w:ins w:id="152" w:author="Nick Maxwell" w:date="2024-03-09T14:43:00Z">
        <w:r>
          <w:rPr>
            <w:rFonts w:ascii="Times New Roman" w:eastAsia="Times New Roman" w:hAnsi="Times New Roman" w:cs="Times New Roman"/>
            <w:bCs/>
            <w:sz w:val="24"/>
            <w:szCs w:val="24"/>
          </w:rPr>
          <w:t xml:space="preserve"> at The University of Souther</w:t>
        </w:r>
      </w:ins>
      <w:ins w:id="153" w:author="Nick Maxwell" w:date="2024-03-09T14:44:00Z">
        <w:r>
          <w:rPr>
            <w:rFonts w:ascii="Times New Roman" w:eastAsia="Times New Roman" w:hAnsi="Times New Roman" w:cs="Times New Roman"/>
            <w:bCs/>
            <w:sz w:val="24"/>
            <w:szCs w:val="24"/>
          </w:rPr>
          <w:t>n Mississippi (</w:t>
        </w:r>
      </w:ins>
      <w:ins w:id="154" w:author="Nick Maxwell" w:date="2024-03-09T14:47:00Z">
        <w:r>
          <w:rPr>
            <w:rFonts w:ascii="Times New Roman" w:eastAsia="Times New Roman" w:hAnsi="Times New Roman" w:cs="Times New Roman"/>
            <w:bCs/>
            <w:sz w:val="24"/>
            <w:szCs w:val="24"/>
          </w:rPr>
          <w:t>#</w:t>
        </w:r>
      </w:ins>
      <w:ins w:id="155" w:author="Nick Maxwell" w:date="2024-03-09T14:45:00Z">
        <w:r>
          <w:rPr>
            <w:rFonts w:ascii="Times New Roman" w:eastAsia="Times New Roman" w:hAnsi="Times New Roman" w:cs="Times New Roman"/>
            <w:bCs/>
            <w:sz w:val="24"/>
            <w:szCs w:val="24"/>
          </w:rPr>
          <w:t>IRB-20-</w:t>
        </w:r>
      </w:ins>
      <w:ins w:id="156" w:author="Nick Maxwell" w:date="2024-03-09T14:46:00Z">
        <w:r>
          <w:rPr>
            <w:rFonts w:ascii="Times New Roman" w:eastAsia="Times New Roman" w:hAnsi="Times New Roman" w:cs="Times New Roman"/>
            <w:bCs/>
            <w:sz w:val="24"/>
            <w:szCs w:val="24"/>
          </w:rPr>
          <w:t>318</w:t>
        </w:r>
      </w:ins>
      <w:ins w:id="157" w:author="Nick Maxwell" w:date="2024-03-09T14:44:00Z">
        <w:r>
          <w:rPr>
            <w:rFonts w:ascii="Times New Roman" w:eastAsia="Times New Roman" w:hAnsi="Times New Roman" w:cs="Times New Roman"/>
            <w:bCs/>
            <w:sz w:val="24"/>
            <w:szCs w:val="24"/>
          </w:rPr>
          <w:t>) and Midwestern State University (</w:t>
        </w:r>
      </w:ins>
      <w:ins w:id="158" w:author="Nick Maxwell" w:date="2024-03-09T14:47:00Z">
        <w:r>
          <w:rPr>
            <w:rFonts w:ascii="Times New Roman" w:eastAsia="Times New Roman" w:hAnsi="Times New Roman" w:cs="Times New Roman"/>
            <w:bCs/>
            <w:sz w:val="24"/>
            <w:szCs w:val="24"/>
          </w:rPr>
          <w:t>#22092201</w:t>
        </w:r>
      </w:ins>
      <w:ins w:id="159" w:author="Nick Maxwell" w:date="2024-03-09T14:44:00Z">
        <w:r>
          <w:rPr>
            <w:rFonts w:ascii="Times New Roman" w:eastAsia="Times New Roman" w:hAnsi="Times New Roman" w:cs="Times New Roman"/>
            <w:bCs/>
            <w:sz w:val="24"/>
            <w:szCs w:val="24"/>
          </w:rPr>
          <w:t>). The authors declare no conflicts of interest.</w:t>
        </w:r>
      </w:ins>
    </w:p>
    <w:p w14:paraId="0000004B" w14:textId="0269989F"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Open Practices Statement</w:t>
      </w:r>
    </w:p>
    <w:p w14:paraId="0000004C" w14:textId="666DD0A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ins w:id="160" w:author="Nick Maxwell" w:date="2024-03-09T14:49:00Z">
        <w:r w:rsidR="006D40C9">
          <w:rPr>
            <w:rFonts w:ascii="Times New Roman" w:eastAsia="Times New Roman" w:hAnsi="Times New Roman" w:cs="Times New Roman"/>
            <w:sz w:val="24"/>
            <w:szCs w:val="24"/>
          </w:rPr>
          <w:t xml:space="preserve">and </w:t>
        </w:r>
        <w:r w:rsidR="006D40C9" w:rsidRPr="006D40C9">
          <w:rPr>
            <w:rFonts w:ascii="Times New Roman" w:eastAsia="Times New Roman" w:hAnsi="Times New Roman" w:cs="Times New Roman"/>
            <w:i/>
            <w:iCs/>
            <w:sz w:val="24"/>
            <w:szCs w:val="24"/>
            <w:rPrChange w:id="161" w:author="Nick Maxwell" w:date="2024-03-09T14:49:00Z">
              <w:rPr>
                <w:rFonts w:ascii="Times New Roman" w:eastAsia="Times New Roman" w:hAnsi="Times New Roman" w:cs="Times New Roman"/>
                <w:sz w:val="24"/>
                <w:szCs w:val="24"/>
              </w:rPr>
            </w:rPrChange>
          </w:rPr>
          <w:t>R</w:t>
        </w:r>
        <w:r w:rsidR="006D40C9">
          <w:rPr>
            <w:rFonts w:ascii="Times New Roman" w:eastAsia="Times New Roman" w:hAnsi="Times New Roman" w:cs="Times New Roman"/>
            <w:sz w:val="24"/>
            <w:szCs w:val="24"/>
          </w:rPr>
          <w:t xml:space="preserve"> code </w:t>
        </w:r>
      </w:ins>
      <w:r>
        <w:rPr>
          <w:rFonts w:ascii="Times New Roman" w:eastAsia="Times New Roman" w:hAnsi="Times New Roman" w:cs="Times New Roman"/>
          <w:sz w:val="24"/>
          <w:szCs w:val="24"/>
        </w:rPr>
        <w:t>for all analyses have been made available at https://osf.io/68bkt/. A .csv containing the final affordance norm dataset can be directly accessed at https://osf.io/jb45e. This study was not preregistered.</w:t>
      </w:r>
    </w:p>
    <w:p w14:paraId="0000004D" w14:textId="4F058D4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sdt>
      <w:r w:rsidR="00E04520">
        <w:rPr>
          <w:rFonts w:ascii="Times New Roman" w:eastAsia="Times New Roman" w:hAnsi="Times New Roman" w:cs="Times New Roman"/>
          <w:b/>
          <w:sz w:val="24"/>
          <w:szCs w:val="24"/>
        </w:rPr>
        <w:t>Funding</w:t>
      </w:r>
      <w:ins w:id="162" w:author="Nick Maxwell" w:date="2024-03-09T14:52:00Z">
        <w:r w:rsidR="00BB5366">
          <w:rPr>
            <w:rFonts w:ascii="Times New Roman" w:eastAsia="Times New Roman" w:hAnsi="Times New Roman" w:cs="Times New Roman"/>
            <w:b/>
            <w:sz w:val="24"/>
            <w:szCs w:val="24"/>
          </w:rPr>
          <w:t xml:space="preserve"> Information</w:t>
        </w:r>
      </w:ins>
      <w:del w:id="163" w:author="Nick Maxwell" w:date="2024-03-09T14:42:00Z">
        <w:r w:rsidR="00E04520" w:rsidDel="006C577E">
          <w:rPr>
            <w:rFonts w:ascii="Times New Roman" w:eastAsia="Times New Roman" w:hAnsi="Times New Roman" w:cs="Times New Roman"/>
            <w:b/>
            <w:sz w:val="24"/>
            <w:szCs w:val="24"/>
          </w:rPr>
          <w:delText xml:space="preserve"> Declarations</w:delText>
        </w:r>
      </w:del>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164" w:name="_heading=h.gjdgxs" w:colFirst="0" w:colLast="0"/>
      <w:bookmarkEnd w:id="164"/>
      <w:r>
        <w:rPr>
          <w:rFonts w:ascii="Times New Roman" w:eastAsia="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Benoit, K., Muhr, D., &amp; Watanabe, K. (2021). stopwords: Multilingual stopword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165" w:name="_heading=h.30j0zll" w:colFirst="0" w:colLast="0"/>
      <w:bookmarkEnd w:id="165"/>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Montefinese,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2020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Protzner, A. B., &amp; Pexman,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Kumar, A. A. (2021). Semantic memory: A review of methods, models, and current challenges. </w:t>
      </w:r>
      <w:r w:rsidRPr="00822206">
        <w:rPr>
          <w:rFonts w:ascii="Times New Roman" w:eastAsia="Times New Roman" w:hAnsi="Times New Roman" w:cs="Times New Roman"/>
          <w:i/>
          <w:iCs/>
          <w:sz w:val="24"/>
          <w:szCs w:val="24"/>
          <w:rPrChange w:id="166" w:author="Nick Maxwell" w:date="2024-02-22T16:51:00Z">
            <w:rPr>
              <w:rFonts w:ascii="Times New Roman" w:eastAsia="Times New Roman" w:hAnsi="Times New Roman" w:cs="Times New Roman"/>
              <w:sz w:val="24"/>
              <w:szCs w:val="24"/>
            </w:rPr>
          </w:rPrChange>
        </w:rPr>
        <w:t>Psychonomic Bulletin &amp; Review</w:t>
      </w:r>
      <w:r>
        <w:rPr>
          <w:rFonts w:ascii="Times New Roman" w:eastAsia="Times New Roman" w:hAnsi="Times New Roman" w:cs="Times New Roman"/>
          <w:sz w:val="24"/>
          <w:szCs w:val="24"/>
        </w:rPr>
        <w:t>,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Stadthagen-Gonzalez,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McNorgan,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Pexman,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Ooms, J. (2022). hunspell: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Pexman,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Pexman, P. M., Muraki, E., Sidhu, D. M., Siakaluk,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Silge, J. &amp; Robinson, D. (2016). tidytext: Text mining and analysis using tidy data principles in R. </w:t>
      </w:r>
      <w:r>
        <w:rPr>
          <w:rFonts w:ascii="Times New Roman" w:eastAsia="Times New Roman" w:hAnsi="Times New Roman" w:cs="Times New Roman"/>
          <w:i/>
          <w:sz w:val="24"/>
          <w:szCs w:val="24"/>
        </w:rPr>
        <w:t>Journal of Open Source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Siakaluk, P. D., &amp; Pexman,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4208A4B8"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Wagman, J. B. (20</w:t>
      </w:r>
      <w:ins w:id="167" w:author="Nick Maxwell" w:date="2024-02-29T17:55:00Z">
        <w:r w:rsidR="0053315A">
          <w:rPr>
            <w:rFonts w:ascii="Times New Roman" w:eastAsia="Times New Roman" w:hAnsi="Times New Roman" w:cs="Times New Roman"/>
            <w:sz w:val="24"/>
            <w:szCs w:val="24"/>
          </w:rPr>
          <w:t>20</w:t>
        </w:r>
      </w:ins>
      <w:del w:id="168" w:author="Nick Maxwell" w:date="2024-02-29T17:55:00Z">
        <w:r w:rsidDel="0053315A">
          <w:rPr>
            <w:rFonts w:ascii="Times New Roman" w:eastAsia="Times New Roman" w:hAnsi="Times New Roman" w:cs="Times New Roman"/>
            <w:sz w:val="24"/>
            <w:szCs w:val="24"/>
          </w:rPr>
          <w:delText>19</w:delText>
        </w:r>
      </w:del>
      <w:r>
        <w:rPr>
          <w:rFonts w:ascii="Times New Roman" w:eastAsia="Times New Roman" w:hAnsi="Times New Roman" w:cs="Times New Roman"/>
          <w:sz w:val="24"/>
          <w:szCs w:val="24"/>
        </w:rPr>
        <w:t xml:space="preserve">).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Wijffels, J. (2023). udpipe: Tokenization, parts of speech tagging, lemmatization, and dependency parsing with the ‘UDPipe’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169" w:name="_heading=h.1fob9te" w:colFirst="0" w:colLast="0"/>
      <w:bookmarkEnd w:id="169"/>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5763D6E4"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ins w:id="170" w:author="Nick Maxwell" w:date="2024-02-23T16:35:00Z">
              <w:r w:rsidR="00C77AED">
                <w:rPr>
                  <w:rFonts w:ascii="Times New Roman" w:eastAsia="Times New Roman" w:hAnsi="Times New Roman" w:cs="Times New Roman"/>
                  <w:sz w:val="24"/>
                  <w:szCs w:val="24"/>
                </w:rPr>
                <w:t xml:space="preserve"> (U</w:t>
              </w:r>
            </w:ins>
            <w:ins w:id="171" w:author="Nick Maxwell" w:date="2024-02-23T16:36:00Z">
              <w:r w:rsidR="00C77AED">
                <w:rPr>
                  <w:rFonts w:ascii="Times New Roman" w:eastAsia="Times New Roman" w:hAnsi="Times New Roman" w:cs="Times New Roman"/>
                  <w:sz w:val="24"/>
                  <w:szCs w:val="24"/>
                </w:rPr>
                <w:t xml:space="preserve">nited </w:t>
              </w:r>
            </w:ins>
            <w:ins w:id="172" w:author="Nick Maxwell" w:date="2024-02-23T16:35:00Z">
              <w:r w:rsidR="00C77AED">
                <w:rPr>
                  <w:rFonts w:ascii="Times New Roman" w:eastAsia="Times New Roman" w:hAnsi="Times New Roman" w:cs="Times New Roman"/>
                  <w:sz w:val="24"/>
                  <w:szCs w:val="24"/>
                </w:rPr>
                <w:t>K</w:t>
              </w:r>
            </w:ins>
            <w:ins w:id="173" w:author="Nick Maxwell" w:date="2024-02-23T16:36:00Z">
              <w:r w:rsidR="00C77AED">
                <w:rPr>
                  <w:rFonts w:ascii="Times New Roman" w:eastAsia="Times New Roman" w:hAnsi="Times New Roman" w:cs="Times New Roman"/>
                  <w:sz w:val="24"/>
                  <w:szCs w:val="24"/>
                </w:rPr>
                <w:t>ingdom</w:t>
              </w:r>
            </w:ins>
            <w:ins w:id="174" w:author="Nick Maxwell" w:date="2024-02-23T16:35:00Z">
              <w:r w:rsidR="00C77AED">
                <w:rPr>
                  <w:rFonts w:ascii="Times New Roman" w:eastAsia="Times New Roman" w:hAnsi="Times New Roman" w:cs="Times New Roman"/>
                  <w:sz w:val="24"/>
                  <w:szCs w:val="24"/>
                </w:rPr>
                <w:t>)</w:t>
              </w:r>
            </w:ins>
          </w:p>
        </w:tc>
        <w:tc>
          <w:tcPr>
            <w:tcW w:w="3060" w:type="dxa"/>
          </w:tcPr>
          <w:p w14:paraId="00000079" w14:textId="1AB1214A" w:rsidR="00E0085D" w:rsidRDefault="00C77AED">
            <w:pPr>
              <w:spacing w:line="360" w:lineRule="auto"/>
              <w:jc w:val="center"/>
              <w:rPr>
                <w:rFonts w:ascii="Times New Roman" w:eastAsia="Times New Roman" w:hAnsi="Times New Roman" w:cs="Times New Roman"/>
                <w:sz w:val="24"/>
                <w:szCs w:val="24"/>
              </w:rPr>
            </w:pPr>
            <w:ins w:id="175" w:author="Nick Maxwell" w:date="2024-02-23T16:35:00Z">
              <w:r>
                <w:rPr>
                  <w:rFonts w:ascii="Times New Roman" w:eastAsia="Times New Roman" w:hAnsi="Times New Roman" w:cs="Times New Roman"/>
                  <w:sz w:val="24"/>
                  <w:szCs w:val="24"/>
                </w:rPr>
                <w:t>575</w:t>
              </w:r>
            </w:ins>
            <w:del w:id="176" w:author="Nick Maxwell" w:date="2024-02-23T16:35:00Z">
              <w:r w:rsidR="00E04520" w:rsidDel="00C77AED">
                <w:rPr>
                  <w:rFonts w:ascii="Times New Roman" w:eastAsia="Times New Roman" w:hAnsi="Times New Roman" w:cs="Times New Roman"/>
                  <w:sz w:val="24"/>
                  <w:szCs w:val="24"/>
                </w:rPr>
                <w:delText>756</w:delText>
              </w:r>
            </w:del>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C77AED" w14:paraId="7EF93A62" w14:textId="77777777">
        <w:trPr>
          <w:ins w:id="177" w:author="Nick Maxwell" w:date="2024-02-23T16:37:00Z"/>
        </w:trPr>
        <w:tc>
          <w:tcPr>
            <w:tcW w:w="3780" w:type="dxa"/>
          </w:tcPr>
          <w:p w14:paraId="13ED65C4" w14:textId="669640A8" w:rsidR="00C77AED" w:rsidRDefault="00C77AED">
            <w:pPr>
              <w:spacing w:line="360" w:lineRule="auto"/>
              <w:rPr>
                <w:ins w:id="178" w:author="Nick Maxwell" w:date="2024-02-23T16:37:00Z"/>
                <w:rFonts w:ascii="Times New Roman" w:eastAsia="Times New Roman" w:hAnsi="Times New Roman" w:cs="Times New Roman"/>
                <w:sz w:val="24"/>
                <w:szCs w:val="24"/>
              </w:rPr>
            </w:pPr>
            <w:ins w:id="179" w:author="Nick Maxwell" w:date="2024-02-23T16:37:00Z">
              <w:r>
                <w:rPr>
                  <w:rFonts w:ascii="Times New Roman" w:eastAsia="Times New Roman" w:hAnsi="Times New Roman" w:cs="Times New Roman"/>
                  <w:sz w:val="24"/>
                  <w:szCs w:val="24"/>
                </w:rPr>
                <w:t>Prolific (United States and Canada)</w:t>
              </w:r>
            </w:ins>
          </w:p>
        </w:tc>
        <w:tc>
          <w:tcPr>
            <w:tcW w:w="3060" w:type="dxa"/>
          </w:tcPr>
          <w:p w14:paraId="1565D717" w14:textId="076671F7" w:rsidR="00C77AED" w:rsidRDefault="00C77AED">
            <w:pPr>
              <w:spacing w:line="360" w:lineRule="auto"/>
              <w:jc w:val="center"/>
              <w:rPr>
                <w:ins w:id="180" w:author="Nick Maxwell" w:date="2024-02-23T16:37:00Z"/>
                <w:rFonts w:ascii="Times New Roman" w:eastAsia="Times New Roman" w:hAnsi="Times New Roman" w:cs="Times New Roman"/>
                <w:sz w:val="24"/>
                <w:szCs w:val="24"/>
              </w:rPr>
            </w:pPr>
            <w:ins w:id="181" w:author="Nick Maxwell" w:date="2024-02-23T16:37:00Z">
              <w:r>
                <w:rPr>
                  <w:rFonts w:ascii="Times New Roman" w:eastAsia="Times New Roman" w:hAnsi="Times New Roman" w:cs="Times New Roman"/>
                  <w:sz w:val="24"/>
                  <w:szCs w:val="24"/>
                </w:rPr>
                <w:t>181</w:t>
              </w:r>
            </w:ins>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51C715BC" w:rsidR="00E0085D" w:rsidRDefault="00502DE4">
      <w:pPr>
        <w:spacing w:after="0" w:line="480" w:lineRule="auto"/>
        <w:rPr>
          <w:rFonts w:ascii="Times New Roman" w:eastAsia="Times New Roman" w:hAnsi="Times New Roman" w:cs="Times New Roman"/>
          <w:sz w:val="24"/>
          <w:szCs w:val="24"/>
        </w:rPr>
      </w:pPr>
      <w:ins w:id="182" w:author="Nick Maxwell" w:date="2024-02-23T16:37:00Z">
        <w:r w:rsidRPr="00502DE4">
          <w:rPr>
            <w:rFonts w:ascii="Times New Roman" w:eastAsia="Times New Roman" w:hAnsi="Times New Roman" w:cs="Times New Roman"/>
            <w:i/>
            <w:iCs/>
            <w:sz w:val="24"/>
            <w:szCs w:val="24"/>
            <w:rPrChange w:id="183" w:author="Nick Maxwell" w:date="2024-02-23T16:37:00Z">
              <w:rPr>
                <w:rFonts w:ascii="Times New Roman" w:eastAsia="Times New Roman" w:hAnsi="Times New Roman" w:cs="Times New Roman"/>
                <w:sz w:val="24"/>
                <w:szCs w:val="24"/>
              </w:rPr>
            </w:rPrChange>
          </w:rPr>
          <w:t>Note</w:t>
        </w:r>
        <w:r>
          <w:rPr>
            <w:rFonts w:ascii="Times New Roman" w:eastAsia="Times New Roman" w:hAnsi="Times New Roman" w:cs="Times New Roman"/>
            <w:sz w:val="24"/>
            <w:szCs w:val="24"/>
          </w:rPr>
          <w:t>: For completeness, Prolific participants are split by country of origin</w:t>
        </w:r>
      </w:ins>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1CD52597" w:rsidR="00E0085D"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5E1411">
          <w:headerReference w:type="default" r:id="rId16"/>
          <w:headerReference w:type="first" r:id="rId17"/>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AoA</w:t>
            </w:r>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AoA</w:t>
            </w:r>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5E1411">
          <w:headerReference w:type="first" r:id="rId18"/>
          <w:pgSz w:w="15840" w:h="12240" w:orient="landscape"/>
          <w:pgMar w:top="1440" w:right="1440" w:bottom="1440" w:left="1440" w:header="720" w:footer="720" w:gutter="0"/>
          <w:pgNumType w:start="0"/>
          <w:cols w:space="720"/>
          <w:titlePg/>
          <w:sectPrChange w:id="193" w:author="Nick Maxwell" w:date="2024-03-11T13:14:00Z">
            <w:sectPr w:rsidR="00433ADB" w:rsidSect="005E1411">
              <w:pgMar w:top="1440" w:right="1440" w:bottom="1440" w:left="1440" w:header="720" w:footer="720" w:gutter="0"/>
              <w:pgNumType w:start="0"/>
            </w:sectPr>
          </w:sectPrChange>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(Pexman et al., 2019); SUBTLEX = Frequency (Brysbaert &amp; New, 2009); AoA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5E1411">
      <w:pgSz w:w="12240" w:h="15840"/>
      <w:pgMar w:top="1440" w:right="1440" w:bottom="1440" w:left="1440" w:header="720" w:footer="720" w:gutter="0"/>
      <w:pgNumType w:start="0"/>
      <w:cols w:space="720"/>
      <w:titlePg/>
      <w:sectPrChange w:id="194" w:author="Nick Maxwell" w:date="2024-03-11T13:14:00Z">
        <w:sectPr w:rsidR="00E0085D" w:rsidSect="005E1411">
          <w:pgMar w:top="1440" w:right="1440" w:bottom="1440" w:left="1440" w:header="720" w:footer="720" w:gutter="0"/>
          <w:pgNumType w:start="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4-03-09T11:55:00Z" w:initials="NM">
    <w:p w14:paraId="1A00D0E1" w14:textId="77777777" w:rsidR="00041A9E" w:rsidRDefault="00041A9E" w:rsidP="00041A9E">
      <w:pPr>
        <w:pStyle w:val="CommentText"/>
      </w:pPr>
      <w:r>
        <w:rPr>
          <w:rStyle w:val="CommentReference"/>
        </w:rPr>
        <w:annotationRef/>
      </w:r>
      <w:r>
        <w:t>Collaborators are listed alphabetically. This is everyone who provided feedback on the manuscript and/or shiny. Am I missing anyone?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0D0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881BA9" w16cex:dateUtc="2024-03-0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0D0E1" w16cid:durableId="35881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5631" w14:textId="77777777" w:rsidR="005E1411" w:rsidRDefault="005E1411">
      <w:pPr>
        <w:spacing w:after="0" w:line="240" w:lineRule="auto"/>
      </w:pPr>
      <w:r>
        <w:separator/>
      </w:r>
    </w:p>
  </w:endnote>
  <w:endnote w:type="continuationSeparator" w:id="0">
    <w:p w14:paraId="4D1B3EF9" w14:textId="77777777" w:rsidR="005E1411" w:rsidRDefault="005E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C537" w14:textId="77777777" w:rsidR="005E1411" w:rsidRDefault="005E1411">
      <w:pPr>
        <w:spacing w:after="0" w:line="240" w:lineRule="auto"/>
      </w:pPr>
      <w:r>
        <w:separator/>
      </w:r>
    </w:p>
  </w:footnote>
  <w:footnote w:type="continuationSeparator" w:id="0">
    <w:p w14:paraId="756637ED" w14:textId="77777777" w:rsidR="005E1411" w:rsidRDefault="005E1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84" w:author="Nick Maxwell" w:date="2024-02-22T16:41:00Z"/>
  <w:sdt>
    <w:sdtPr>
      <w:rPr>
        <w:rFonts w:ascii="Times New Roman" w:hAnsi="Times New Roman" w:cs="Times New Roman"/>
        <w:sz w:val="24"/>
        <w:szCs w:val="24"/>
      </w:rPr>
      <w:id w:val="-989479302"/>
      <w:docPartObj>
        <w:docPartGallery w:val="Page Numbers (Top of Page)"/>
        <w:docPartUnique/>
      </w:docPartObj>
    </w:sdtPr>
    <w:sdtEndPr>
      <w:rPr>
        <w:rFonts w:ascii="Calibri" w:hAnsi="Calibri" w:cs="Calibri"/>
        <w:noProof/>
        <w:sz w:val="22"/>
        <w:szCs w:val="22"/>
      </w:rPr>
    </w:sdtEndPr>
    <w:sdtContent>
      <w:customXmlInsRangeEnd w:id="184"/>
      <w:p w14:paraId="7A649A99" w14:textId="73F8C207" w:rsidR="00D553FA" w:rsidRDefault="00D553FA">
        <w:pPr>
          <w:pStyle w:val="Header"/>
          <w:jc w:val="right"/>
          <w:rPr>
            <w:ins w:id="185" w:author="Nick Maxwell" w:date="2024-02-22T16:41:00Z"/>
          </w:rPr>
        </w:pPr>
        <w:ins w:id="186" w:author="Nick Maxwell" w:date="2024-02-22T16:42:00Z">
          <w:r w:rsidRPr="00D553FA">
            <w:rPr>
              <w:rFonts w:ascii="Times New Roman" w:hAnsi="Times New Roman" w:cs="Times New Roman"/>
              <w:sz w:val="24"/>
              <w:szCs w:val="24"/>
              <w:rPrChange w:id="187" w:author="Nick Maxwell" w:date="2024-02-22T16:42:00Z">
                <w:rPr/>
              </w:rPrChange>
            </w:rPr>
            <w:t>AFFORDANCE NORMS FOR 2825 NOUNS</w:t>
          </w:r>
          <w:r w:rsidRPr="00D553FA">
            <w:rPr>
              <w:rFonts w:ascii="Times New Roman" w:hAnsi="Times New Roman" w:cs="Times New Roman"/>
              <w:sz w:val="24"/>
              <w:szCs w:val="24"/>
              <w:rPrChange w:id="188" w:author="Nick Maxwell" w:date="2024-02-22T16:42:00Z">
                <w:rPr/>
              </w:rPrChange>
            </w:rPr>
            <w:tab/>
          </w:r>
          <w:r w:rsidRPr="00D553FA">
            <w:rPr>
              <w:rFonts w:ascii="Times New Roman" w:hAnsi="Times New Roman" w:cs="Times New Roman"/>
              <w:sz w:val="24"/>
              <w:szCs w:val="24"/>
              <w:rPrChange w:id="189" w:author="Nick Maxwell" w:date="2024-02-22T16:42:00Z">
                <w:rPr/>
              </w:rPrChange>
            </w:rPr>
            <w:tab/>
          </w:r>
        </w:ins>
        <w:r w:rsidRPr="00D553FA">
          <w:rPr>
            <w:rFonts w:ascii="Times New Roman" w:hAnsi="Times New Roman" w:cs="Times New Roman"/>
            <w:sz w:val="24"/>
            <w:szCs w:val="24"/>
          </w:rPr>
          <w:fldChar w:fldCharType="begin"/>
        </w:r>
        <w:r w:rsidRPr="00D553FA">
          <w:rPr>
            <w:rFonts w:ascii="Times New Roman" w:hAnsi="Times New Roman" w:cs="Times New Roman"/>
            <w:sz w:val="24"/>
            <w:szCs w:val="24"/>
            <w:rPrChange w:id="190" w:author="Nick Maxwell" w:date="2024-02-22T16:42:00Z">
              <w:rPr/>
            </w:rPrChange>
          </w:rPr>
          <w:instrText xml:space="preserve"> PAGE   \* MERGEFORMAT </w:instrText>
        </w:r>
        <w:r w:rsidRPr="00D553FA">
          <w:rPr>
            <w:rFonts w:ascii="Times New Roman" w:hAnsi="Times New Roman" w:cs="Times New Roman"/>
            <w:sz w:val="24"/>
            <w:szCs w:val="24"/>
          </w:rPr>
          <w:fldChar w:fldCharType="separate"/>
        </w:r>
        <w:r w:rsidRPr="00D553FA">
          <w:rPr>
            <w:rFonts w:ascii="Times New Roman" w:hAnsi="Times New Roman" w:cs="Times New Roman"/>
            <w:noProof/>
            <w:sz w:val="24"/>
            <w:szCs w:val="24"/>
            <w:rPrChange w:id="191" w:author="Nick Maxwell" w:date="2024-02-22T16:42:00Z">
              <w:rPr>
                <w:noProof/>
              </w:rPr>
            </w:rPrChange>
          </w:rPr>
          <w:t>2</w:t>
        </w:r>
        <w:r w:rsidRPr="00D553FA">
          <w:rPr>
            <w:rFonts w:ascii="Times New Roman" w:hAnsi="Times New Roman" w:cs="Times New Roman"/>
            <w:noProof/>
            <w:sz w:val="24"/>
            <w:szCs w:val="24"/>
          </w:rPr>
          <w:fldChar w:fldCharType="end"/>
        </w:r>
      </w:p>
      <w:customXmlInsRangeStart w:id="192" w:author="Nick Maxwell" w:date="2024-02-22T16:41:00Z"/>
    </w:sdtContent>
  </w:sdt>
  <w:customXmlInsRangeEnd w:id="192"/>
  <w:p w14:paraId="61EDAC3C" w14:textId="77777777" w:rsidR="00D553FA" w:rsidRDefault="00D553F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1A9E"/>
    <w:rsid w:val="00046726"/>
    <w:rsid w:val="00052A9E"/>
    <w:rsid w:val="000548DB"/>
    <w:rsid w:val="00062E8F"/>
    <w:rsid w:val="000658A8"/>
    <w:rsid w:val="00067063"/>
    <w:rsid w:val="00086919"/>
    <w:rsid w:val="00097AAC"/>
    <w:rsid w:val="000A4465"/>
    <w:rsid w:val="000A6E8B"/>
    <w:rsid w:val="000B263A"/>
    <w:rsid w:val="000B4C11"/>
    <w:rsid w:val="000D3439"/>
    <w:rsid w:val="000F47CA"/>
    <w:rsid w:val="000F69E3"/>
    <w:rsid w:val="00140982"/>
    <w:rsid w:val="001454F0"/>
    <w:rsid w:val="00153070"/>
    <w:rsid w:val="001655F2"/>
    <w:rsid w:val="00173611"/>
    <w:rsid w:val="001801E8"/>
    <w:rsid w:val="001873A0"/>
    <w:rsid w:val="001918BC"/>
    <w:rsid w:val="001A5AB4"/>
    <w:rsid w:val="001B7B4B"/>
    <w:rsid w:val="001C6AA3"/>
    <w:rsid w:val="001C7A72"/>
    <w:rsid w:val="001E1A29"/>
    <w:rsid w:val="00214224"/>
    <w:rsid w:val="002307F2"/>
    <w:rsid w:val="00236C32"/>
    <w:rsid w:val="00250D2D"/>
    <w:rsid w:val="00251EB2"/>
    <w:rsid w:val="002869DA"/>
    <w:rsid w:val="00291FBF"/>
    <w:rsid w:val="002A2D60"/>
    <w:rsid w:val="002C2A4A"/>
    <w:rsid w:val="002D689B"/>
    <w:rsid w:val="002E6AEA"/>
    <w:rsid w:val="002F6FED"/>
    <w:rsid w:val="00305F67"/>
    <w:rsid w:val="00322BD4"/>
    <w:rsid w:val="00340096"/>
    <w:rsid w:val="00341C2E"/>
    <w:rsid w:val="00344E25"/>
    <w:rsid w:val="003670DF"/>
    <w:rsid w:val="00371261"/>
    <w:rsid w:val="00373211"/>
    <w:rsid w:val="00376189"/>
    <w:rsid w:val="003A17FF"/>
    <w:rsid w:val="003B190C"/>
    <w:rsid w:val="003D600A"/>
    <w:rsid w:val="003D731D"/>
    <w:rsid w:val="003E5253"/>
    <w:rsid w:val="003F5D49"/>
    <w:rsid w:val="00405479"/>
    <w:rsid w:val="004071A1"/>
    <w:rsid w:val="004072B6"/>
    <w:rsid w:val="00410843"/>
    <w:rsid w:val="00420157"/>
    <w:rsid w:val="00420D79"/>
    <w:rsid w:val="00425773"/>
    <w:rsid w:val="00426EEA"/>
    <w:rsid w:val="00427B91"/>
    <w:rsid w:val="00433ADB"/>
    <w:rsid w:val="00446C4D"/>
    <w:rsid w:val="00462653"/>
    <w:rsid w:val="00476291"/>
    <w:rsid w:val="00482454"/>
    <w:rsid w:val="00486FF8"/>
    <w:rsid w:val="00491038"/>
    <w:rsid w:val="004974F7"/>
    <w:rsid w:val="004C44A1"/>
    <w:rsid w:val="004F46DF"/>
    <w:rsid w:val="00502DE4"/>
    <w:rsid w:val="00517DCF"/>
    <w:rsid w:val="0053315A"/>
    <w:rsid w:val="00554C76"/>
    <w:rsid w:val="005628BD"/>
    <w:rsid w:val="005664C8"/>
    <w:rsid w:val="0058538A"/>
    <w:rsid w:val="00585F51"/>
    <w:rsid w:val="005A00A7"/>
    <w:rsid w:val="005A5DA3"/>
    <w:rsid w:val="005A72F2"/>
    <w:rsid w:val="005B33BE"/>
    <w:rsid w:val="005C4970"/>
    <w:rsid w:val="005D37B3"/>
    <w:rsid w:val="005D39DF"/>
    <w:rsid w:val="005E1411"/>
    <w:rsid w:val="0060581E"/>
    <w:rsid w:val="00634DF5"/>
    <w:rsid w:val="0065056B"/>
    <w:rsid w:val="006579FB"/>
    <w:rsid w:val="0067225D"/>
    <w:rsid w:val="00673F11"/>
    <w:rsid w:val="00685B15"/>
    <w:rsid w:val="006B3D97"/>
    <w:rsid w:val="006C577E"/>
    <w:rsid w:val="006D40C9"/>
    <w:rsid w:val="006D7BC9"/>
    <w:rsid w:val="006F5D8D"/>
    <w:rsid w:val="0070327D"/>
    <w:rsid w:val="00703682"/>
    <w:rsid w:val="007056F2"/>
    <w:rsid w:val="007064C3"/>
    <w:rsid w:val="00722873"/>
    <w:rsid w:val="007332D3"/>
    <w:rsid w:val="00742D03"/>
    <w:rsid w:val="00745F08"/>
    <w:rsid w:val="00765675"/>
    <w:rsid w:val="007678E9"/>
    <w:rsid w:val="00772FBB"/>
    <w:rsid w:val="00773B84"/>
    <w:rsid w:val="00786640"/>
    <w:rsid w:val="007A1B7F"/>
    <w:rsid w:val="007B2571"/>
    <w:rsid w:val="007C2204"/>
    <w:rsid w:val="007D09E3"/>
    <w:rsid w:val="00803FEB"/>
    <w:rsid w:val="008136A5"/>
    <w:rsid w:val="008162B7"/>
    <w:rsid w:val="00821ABD"/>
    <w:rsid w:val="00822206"/>
    <w:rsid w:val="00831D82"/>
    <w:rsid w:val="008325F1"/>
    <w:rsid w:val="00855E55"/>
    <w:rsid w:val="00861BC3"/>
    <w:rsid w:val="0088451B"/>
    <w:rsid w:val="008B2745"/>
    <w:rsid w:val="008B31AE"/>
    <w:rsid w:val="008C1EB9"/>
    <w:rsid w:val="008C2FD6"/>
    <w:rsid w:val="008C4FED"/>
    <w:rsid w:val="008C7F92"/>
    <w:rsid w:val="008D2788"/>
    <w:rsid w:val="008E7868"/>
    <w:rsid w:val="008F733A"/>
    <w:rsid w:val="009303E3"/>
    <w:rsid w:val="00930696"/>
    <w:rsid w:val="0093166C"/>
    <w:rsid w:val="009334FE"/>
    <w:rsid w:val="00935553"/>
    <w:rsid w:val="0094513D"/>
    <w:rsid w:val="00950FED"/>
    <w:rsid w:val="00961FA1"/>
    <w:rsid w:val="009632DB"/>
    <w:rsid w:val="00967331"/>
    <w:rsid w:val="00981969"/>
    <w:rsid w:val="00987F56"/>
    <w:rsid w:val="009902C9"/>
    <w:rsid w:val="009942CC"/>
    <w:rsid w:val="009A2081"/>
    <w:rsid w:val="009B184A"/>
    <w:rsid w:val="009B5D37"/>
    <w:rsid w:val="009C43C0"/>
    <w:rsid w:val="009D3C26"/>
    <w:rsid w:val="00A01F0E"/>
    <w:rsid w:val="00A31AA4"/>
    <w:rsid w:val="00A35D38"/>
    <w:rsid w:val="00A43028"/>
    <w:rsid w:val="00A664F9"/>
    <w:rsid w:val="00A8471C"/>
    <w:rsid w:val="00A916ED"/>
    <w:rsid w:val="00A94288"/>
    <w:rsid w:val="00AA44DF"/>
    <w:rsid w:val="00AC77FC"/>
    <w:rsid w:val="00AD0117"/>
    <w:rsid w:val="00AD45B6"/>
    <w:rsid w:val="00AE4C8A"/>
    <w:rsid w:val="00B108A6"/>
    <w:rsid w:val="00B14435"/>
    <w:rsid w:val="00B26202"/>
    <w:rsid w:val="00B92B55"/>
    <w:rsid w:val="00B94FFB"/>
    <w:rsid w:val="00B967F7"/>
    <w:rsid w:val="00B96962"/>
    <w:rsid w:val="00BA4154"/>
    <w:rsid w:val="00BB5366"/>
    <w:rsid w:val="00BE57EF"/>
    <w:rsid w:val="00BF36B0"/>
    <w:rsid w:val="00C07F8A"/>
    <w:rsid w:val="00C14180"/>
    <w:rsid w:val="00C24D80"/>
    <w:rsid w:val="00C3085C"/>
    <w:rsid w:val="00C43C40"/>
    <w:rsid w:val="00C479BA"/>
    <w:rsid w:val="00C6145C"/>
    <w:rsid w:val="00C651F9"/>
    <w:rsid w:val="00C721DB"/>
    <w:rsid w:val="00C722EA"/>
    <w:rsid w:val="00C77AED"/>
    <w:rsid w:val="00C82137"/>
    <w:rsid w:val="00C87665"/>
    <w:rsid w:val="00CC4864"/>
    <w:rsid w:val="00CD609B"/>
    <w:rsid w:val="00CD73AB"/>
    <w:rsid w:val="00CE0F5D"/>
    <w:rsid w:val="00D13226"/>
    <w:rsid w:val="00D33D11"/>
    <w:rsid w:val="00D36E34"/>
    <w:rsid w:val="00D40910"/>
    <w:rsid w:val="00D42910"/>
    <w:rsid w:val="00D46130"/>
    <w:rsid w:val="00D553FA"/>
    <w:rsid w:val="00DA6FB3"/>
    <w:rsid w:val="00DC143E"/>
    <w:rsid w:val="00DC6F3E"/>
    <w:rsid w:val="00DD7DEE"/>
    <w:rsid w:val="00DF3A1F"/>
    <w:rsid w:val="00E0085D"/>
    <w:rsid w:val="00E0105A"/>
    <w:rsid w:val="00E01C8C"/>
    <w:rsid w:val="00E04520"/>
    <w:rsid w:val="00E045FF"/>
    <w:rsid w:val="00E45DB3"/>
    <w:rsid w:val="00E6292D"/>
    <w:rsid w:val="00E73283"/>
    <w:rsid w:val="00E7755D"/>
    <w:rsid w:val="00E84D4B"/>
    <w:rsid w:val="00E954E2"/>
    <w:rsid w:val="00EF0619"/>
    <w:rsid w:val="00F15180"/>
    <w:rsid w:val="00F1750A"/>
    <w:rsid w:val="00F17711"/>
    <w:rsid w:val="00F43C85"/>
    <w:rsid w:val="00F45027"/>
    <w:rsid w:val="00F611F1"/>
    <w:rsid w:val="00F72DF2"/>
    <w:rsid w:val="00F825F3"/>
    <w:rsid w:val="00F8543D"/>
    <w:rsid w:val="00FA04EA"/>
    <w:rsid w:val="00FA4408"/>
    <w:rsid w:val="00FB0201"/>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68bkt/"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npm27.shinyapps.io/Affordance_Norms/"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npm27.shinyapps.io/Affordance_N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8151</Words>
  <Characters>46466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2</cp:revision>
  <dcterms:created xsi:type="dcterms:W3CDTF">2024-03-11T19:00:00Z</dcterms:created>
  <dcterms:modified xsi:type="dcterms:W3CDTF">2024-03-11T19:00:00Z</dcterms:modified>
</cp:coreProperties>
</file>